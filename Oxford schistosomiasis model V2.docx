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BFAE" w14:textId="122FB254" w:rsidR="00C01D89" w:rsidRDefault="00A73B89" w:rsidP="00B44497">
      <w:pPr>
        <w:jc w:val="center"/>
        <w:rPr>
          <w:b/>
          <w:bCs/>
          <w:u w:val="single"/>
        </w:rPr>
      </w:pPr>
      <w:r>
        <w:rPr>
          <w:b/>
          <w:bCs/>
          <w:u w:val="single"/>
        </w:rPr>
        <w:t xml:space="preserve">NTD Modelling Consortium </w:t>
      </w:r>
      <w:r w:rsidR="00E14A58" w:rsidRPr="00E14A58">
        <w:rPr>
          <w:b/>
          <w:bCs/>
          <w:u w:val="single"/>
        </w:rPr>
        <w:t xml:space="preserve">Oxford </w:t>
      </w:r>
      <w:r>
        <w:rPr>
          <w:b/>
          <w:bCs/>
          <w:u w:val="single"/>
        </w:rPr>
        <w:t>S</w:t>
      </w:r>
      <w:r w:rsidR="00E14A58" w:rsidRPr="00E14A58">
        <w:rPr>
          <w:b/>
          <w:bCs/>
          <w:u w:val="single"/>
        </w:rPr>
        <w:t xml:space="preserve">chistosomiasis </w:t>
      </w:r>
      <w:r w:rsidR="00F01206">
        <w:rPr>
          <w:b/>
          <w:bCs/>
          <w:u w:val="single"/>
        </w:rPr>
        <w:t>(</w:t>
      </w:r>
      <w:proofErr w:type="spellStart"/>
      <w:r>
        <w:rPr>
          <w:b/>
          <w:bCs/>
          <w:u w:val="single"/>
        </w:rPr>
        <w:t>S</w:t>
      </w:r>
      <w:r w:rsidR="00F01206">
        <w:rPr>
          <w:b/>
          <w:bCs/>
          <w:u w:val="single"/>
        </w:rPr>
        <w:t>chistox</w:t>
      </w:r>
      <w:proofErr w:type="spellEnd"/>
      <w:r w:rsidR="00F01206">
        <w:rPr>
          <w:b/>
          <w:bCs/>
          <w:u w:val="single"/>
        </w:rPr>
        <w:t xml:space="preserve">) </w:t>
      </w:r>
      <w:r>
        <w:rPr>
          <w:b/>
          <w:bCs/>
          <w:u w:val="single"/>
        </w:rPr>
        <w:t>M</w:t>
      </w:r>
      <w:r w:rsidR="00E14A58" w:rsidRPr="00E14A58">
        <w:rPr>
          <w:b/>
          <w:bCs/>
          <w:u w:val="single"/>
        </w:rPr>
        <w:t>odel</w:t>
      </w:r>
    </w:p>
    <w:p w14:paraId="47AF28CD" w14:textId="77777777" w:rsidR="00865CB1" w:rsidRDefault="00865CB1" w:rsidP="003E3322">
      <w:pPr>
        <w:rPr>
          <w:u w:val="single"/>
        </w:rPr>
      </w:pPr>
    </w:p>
    <w:p w14:paraId="3AF001F8" w14:textId="46EE869E" w:rsidR="003E3322" w:rsidRPr="003E3322" w:rsidRDefault="003E3322" w:rsidP="003E3322">
      <w:pPr>
        <w:rPr>
          <w:u w:val="single"/>
        </w:rPr>
      </w:pPr>
      <w:r>
        <w:rPr>
          <w:u w:val="single"/>
        </w:rPr>
        <w:t>Model framework</w:t>
      </w:r>
    </w:p>
    <w:p w14:paraId="28487404" w14:textId="59B11923" w:rsidR="00E14A58" w:rsidRDefault="00C01D89" w:rsidP="00BA33FC">
      <w:pPr>
        <w:pStyle w:val="ListParagraph"/>
        <w:numPr>
          <w:ilvl w:val="0"/>
          <w:numId w:val="1"/>
        </w:numPr>
        <w:jc w:val="both"/>
      </w:pPr>
      <w:r w:rsidRPr="006D5880">
        <w:rPr>
          <w:b/>
          <w:bCs/>
        </w:rPr>
        <w:t>Stochastic i</w:t>
      </w:r>
      <w:r w:rsidR="00E14A58" w:rsidRPr="006D5880">
        <w:rPr>
          <w:b/>
          <w:bCs/>
        </w:rPr>
        <w:t>ndividual based model</w:t>
      </w:r>
      <w:r>
        <w:t xml:space="preserve"> for </w:t>
      </w:r>
      <w:r w:rsidR="00676651">
        <w:t xml:space="preserve">transmission </w:t>
      </w:r>
      <w:r w:rsidR="00E206A0">
        <w:t>dynamics of schistosome infection</w:t>
      </w:r>
      <w:r w:rsidR="00676651">
        <w:t xml:space="preserve"> </w:t>
      </w:r>
      <w:r>
        <w:t>(</w:t>
      </w:r>
      <w:r w:rsidR="001532D6" w:rsidRPr="00BA33FC">
        <w:rPr>
          <w:color w:val="FF0000"/>
        </w:rPr>
        <w:t>*</w:t>
      </w:r>
      <w:r>
        <w:t xml:space="preserve">which can be used with </w:t>
      </w:r>
      <w:r w:rsidR="0085382D" w:rsidRPr="0085382D">
        <w:t>specific</w:t>
      </w:r>
      <w:r w:rsidR="004B57F4">
        <w:t xml:space="preserve"> </w:t>
      </w:r>
      <w:r>
        <w:t>parameter</w:t>
      </w:r>
      <w:r w:rsidR="004B57F4">
        <w:t xml:space="preserve"> value</w:t>
      </w:r>
      <w:r>
        <w:t>s)</w:t>
      </w:r>
      <w:r w:rsidR="00676651">
        <w:t>.</w:t>
      </w:r>
      <w:r w:rsidR="00130E02">
        <w:t xml:space="preserve"> </w:t>
      </w:r>
    </w:p>
    <w:p w14:paraId="3A472A3D" w14:textId="2FD09A6D" w:rsidR="004B04CB" w:rsidRDefault="004B04CB" w:rsidP="00BA33FC">
      <w:pPr>
        <w:pStyle w:val="ListParagraph"/>
        <w:numPr>
          <w:ilvl w:val="0"/>
          <w:numId w:val="1"/>
        </w:numPr>
        <w:jc w:val="both"/>
      </w:pPr>
      <w:r>
        <w:rPr>
          <w:b/>
          <w:bCs/>
        </w:rPr>
        <w:t xml:space="preserve">Interventions: </w:t>
      </w:r>
      <w:r>
        <w:t>mass drug administration</w:t>
      </w:r>
      <w:r w:rsidR="00A93768">
        <w:t xml:space="preserve"> (MDA)</w:t>
      </w:r>
      <w:r>
        <w:t xml:space="preserve">, </w:t>
      </w:r>
      <w:commentRangeStart w:id="0"/>
      <w:ins w:id="1" w:author="Toor, Jaspreet" w:date="2019-09-20T10:46:00Z">
        <w:r w:rsidR="001C17EB">
          <w:t xml:space="preserve">WASH, </w:t>
        </w:r>
      </w:ins>
      <w:ins w:id="2" w:author="Toor, Jaspreet" w:date="2019-09-20T15:22:00Z">
        <w:r w:rsidR="007D4434">
          <w:t>vaccination</w:t>
        </w:r>
      </w:ins>
      <w:commentRangeEnd w:id="0"/>
      <w:r w:rsidR="00A93768">
        <w:rPr>
          <w:rStyle w:val="CommentReference"/>
        </w:rPr>
        <w:commentReference w:id="0"/>
      </w:r>
    </w:p>
    <w:p w14:paraId="35F582F9" w14:textId="2D8248EB" w:rsidR="00DE3E7D" w:rsidRDefault="00C14885" w:rsidP="00BA33FC">
      <w:pPr>
        <w:pStyle w:val="ListParagraph"/>
        <w:numPr>
          <w:ilvl w:val="0"/>
          <w:numId w:val="1"/>
        </w:numPr>
        <w:jc w:val="both"/>
      </w:pPr>
      <w:r w:rsidRPr="00C14885">
        <w:rPr>
          <w:b/>
          <w:bCs/>
        </w:rPr>
        <w:t>Age-structured population</w:t>
      </w:r>
      <w:r>
        <w:t xml:space="preserve">: </w:t>
      </w:r>
      <w:r w:rsidR="00DE3E7D" w:rsidRPr="00DE3E7D">
        <w:t>Tracks each individual</w:t>
      </w:r>
      <w:r w:rsidR="001C39AD">
        <w:t xml:space="preserve"> (by sex i.e. males/females)</w:t>
      </w:r>
      <w:r w:rsidR="00DE3E7D" w:rsidRPr="00DE3E7D">
        <w:t xml:space="preserve"> </w:t>
      </w:r>
      <w:r w:rsidR="00F2675C">
        <w:t>and potentially adding other markers, e.g. give each individual a unique identifier and then individual parameters looked up in a table of attributes.</w:t>
      </w:r>
    </w:p>
    <w:p w14:paraId="447346A1" w14:textId="6824B262" w:rsidR="00392179" w:rsidRDefault="00392179" w:rsidP="00BA33FC">
      <w:pPr>
        <w:pStyle w:val="ListParagraph"/>
        <w:numPr>
          <w:ilvl w:val="0"/>
          <w:numId w:val="1"/>
        </w:numPr>
        <w:jc w:val="both"/>
      </w:pPr>
      <w:r>
        <w:rPr>
          <w:b/>
          <w:bCs/>
        </w:rPr>
        <w:t>Population demographics</w:t>
      </w:r>
      <w:r w:rsidRPr="00392179">
        <w:t>:</w:t>
      </w:r>
      <w:r>
        <w:t xml:space="preserve"> </w:t>
      </w:r>
      <w:r w:rsidR="00712634">
        <w:t>Ideally s</w:t>
      </w:r>
      <w:r>
        <w:t>et an age-time-death rate and a population growth rate, such that the model works out the birth rate (per adult woman).</w:t>
      </w:r>
    </w:p>
    <w:p w14:paraId="2C176FAE" w14:textId="66A5D9FA" w:rsidR="00D44383" w:rsidRDefault="00D44383" w:rsidP="00D44383">
      <w:pPr>
        <w:pStyle w:val="ListParagraph"/>
        <w:numPr>
          <w:ilvl w:val="0"/>
          <w:numId w:val="1"/>
        </w:numPr>
        <w:jc w:val="both"/>
      </w:pPr>
      <w:r w:rsidRPr="00D44383">
        <w:rPr>
          <w:b/>
          <w:bCs/>
        </w:rPr>
        <w:t>Single community model</w:t>
      </w:r>
      <w:r>
        <w:t xml:space="preserve"> assuming no migration</w:t>
      </w:r>
      <w:r w:rsidR="00C14885">
        <w:t xml:space="preserve"> (</w:t>
      </w:r>
      <w:r w:rsidR="00C14885" w:rsidRPr="00C14885">
        <w:t>single environmental reservoir of infection</w:t>
      </w:r>
      <w:r w:rsidR="00C14885">
        <w:t>)</w:t>
      </w:r>
    </w:p>
    <w:p w14:paraId="766E2FBD" w14:textId="4281714A" w:rsidR="00D44383" w:rsidRDefault="00F2675C" w:rsidP="00D44383">
      <w:pPr>
        <w:pStyle w:val="ListParagraph"/>
        <w:numPr>
          <w:ilvl w:val="0"/>
          <w:numId w:val="1"/>
        </w:numPr>
        <w:jc w:val="both"/>
      </w:pPr>
      <w:r>
        <w:t xml:space="preserve">Accept a separate function for reporting (that can be written in terms of diagnostic characteristics, and </w:t>
      </w:r>
      <w:r w:rsidRPr="00F2675C">
        <w:t>group together into age groups</w:t>
      </w:r>
      <w:r w:rsidRPr="00F2675C">
        <w:rPr>
          <w:b/>
          <w:bCs/>
        </w:rPr>
        <w:t xml:space="preserve"> </w:t>
      </w:r>
      <w:r w:rsidRPr="00F2675C">
        <w:t>(pre-SAC, SAC and adults whose ages can be set; SAC=school-aged children)</w:t>
      </w:r>
    </w:p>
    <w:p w14:paraId="69D4411C" w14:textId="29BCB067" w:rsidR="00A64844" w:rsidRDefault="006D5880" w:rsidP="00A64844">
      <w:pPr>
        <w:pStyle w:val="ListParagraph"/>
        <w:numPr>
          <w:ilvl w:val="0"/>
          <w:numId w:val="1"/>
        </w:numPr>
        <w:jc w:val="both"/>
        <w:rPr>
          <w:color w:val="FF0000"/>
        </w:rPr>
      </w:pPr>
      <w:r w:rsidRPr="006D5880">
        <w:t>Preferably a</w:t>
      </w:r>
      <w:r>
        <w:rPr>
          <w:b/>
          <w:bCs/>
        </w:rPr>
        <w:t xml:space="preserve"> R user interface</w:t>
      </w:r>
      <w:r w:rsidR="00DD22F4">
        <w:rPr>
          <w:b/>
          <w:bCs/>
        </w:rPr>
        <w:t xml:space="preserve"> </w:t>
      </w:r>
      <w:r w:rsidR="00DD22F4">
        <w:t xml:space="preserve">(background code can be run in R or more efficient </w:t>
      </w:r>
      <w:commentRangeStart w:id="3"/>
      <w:r w:rsidR="0092181D">
        <w:t>language</w:t>
      </w:r>
      <w:commentRangeEnd w:id="3"/>
      <w:r w:rsidR="0092181D">
        <w:rPr>
          <w:rStyle w:val="CommentReference"/>
        </w:rPr>
        <w:commentReference w:id="3"/>
      </w:r>
      <w:r w:rsidR="00DD22F4">
        <w:t>)</w:t>
      </w:r>
      <w:r w:rsidR="00A64844" w:rsidRPr="00A64844">
        <w:rPr>
          <w:color w:val="FF0000"/>
        </w:rPr>
        <w:t xml:space="preserve"> </w:t>
      </w:r>
    </w:p>
    <w:p w14:paraId="789984A8" w14:textId="2DE9DF1F" w:rsidR="00E206A0" w:rsidRPr="00DD22F4" w:rsidRDefault="005D5537" w:rsidP="00BA33FC">
      <w:pPr>
        <w:pStyle w:val="ListParagraph"/>
        <w:numPr>
          <w:ilvl w:val="0"/>
          <w:numId w:val="1"/>
        </w:numPr>
        <w:jc w:val="both"/>
        <w:rPr>
          <w:color w:val="FF0000"/>
        </w:rPr>
      </w:pPr>
      <w:r w:rsidRPr="00DD22F4">
        <w:rPr>
          <w:color w:val="FF0000"/>
        </w:rPr>
        <w:t xml:space="preserve">Degree of parasite aggregation across hosts defined by the negative binomial probability distribution with a specified k </w:t>
      </w:r>
      <w:commentRangeStart w:id="4"/>
      <w:r w:rsidRPr="00DD22F4">
        <w:rPr>
          <w:color w:val="FF0000"/>
        </w:rPr>
        <w:t>value</w:t>
      </w:r>
      <w:commentRangeEnd w:id="4"/>
      <w:r w:rsidR="0092181D">
        <w:rPr>
          <w:rStyle w:val="CommentReference"/>
        </w:rPr>
        <w:commentReference w:id="4"/>
      </w:r>
    </w:p>
    <w:p w14:paraId="0D758342" w14:textId="54042589" w:rsidR="00130E02" w:rsidRPr="00DD22F4" w:rsidRDefault="00130E02" w:rsidP="00BA33FC">
      <w:pPr>
        <w:pStyle w:val="ListParagraph"/>
        <w:numPr>
          <w:ilvl w:val="0"/>
          <w:numId w:val="1"/>
        </w:numPr>
        <w:jc w:val="both"/>
        <w:rPr>
          <w:color w:val="FF0000"/>
        </w:rPr>
      </w:pPr>
      <w:r>
        <w:t xml:space="preserve">See references 1 </w:t>
      </w:r>
      <w:r w:rsidR="00AD2B8C">
        <w:t>-</w:t>
      </w:r>
      <w:r>
        <w:t xml:space="preserve"> </w:t>
      </w:r>
      <w:r w:rsidR="00A46155">
        <w:t>6</w:t>
      </w:r>
      <w:r>
        <w:t xml:space="preserve"> for further details of schistosomiasis models.</w:t>
      </w:r>
    </w:p>
    <w:p w14:paraId="608DB8EB" w14:textId="77777777" w:rsidR="00865CB1" w:rsidRDefault="00865CB1" w:rsidP="00BA33FC">
      <w:pPr>
        <w:jc w:val="both"/>
        <w:rPr>
          <w:u w:val="single"/>
        </w:rPr>
      </w:pPr>
    </w:p>
    <w:p w14:paraId="1241D518" w14:textId="25BD0C4D" w:rsidR="006D5880" w:rsidRPr="003E3322" w:rsidRDefault="006D5880" w:rsidP="00BA33FC">
      <w:pPr>
        <w:jc w:val="both"/>
        <w:rPr>
          <w:u w:val="single"/>
        </w:rPr>
      </w:pPr>
      <w:r w:rsidRPr="003E3322">
        <w:rPr>
          <w:u w:val="single"/>
        </w:rPr>
        <w:t>Model options required</w:t>
      </w:r>
    </w:p>
    <w:p w14:paraId="3EFE8B0E" w14:textId="239975F6" w:rsidR="001532D6" w:rsidRDefault="001532D6" w:rsidP="00BA33FC">
      <w:pPr>
        <w:pStyle w:val="ListParagraph"/>
        <w:numPr>
          <w:ilvl w:val="0"/>
          <w:numId w:val="1"/>
        </w:numPr>
        <w:jc w:val="both"/>
      </w:pPr>
      <w:r w:rsidRPr="00BA33FC">
        <w:rPr>
          <w:color w:val="FF0000"/>
        </w:rPr>
        <w:t>*</w:t>
      </w:r>
      <w:r>
        <w:t xml:space="preserve">Select </w:t>
      </w:r>
      <w:r w:rsidRPr="00BA33FC">
        <w:rPr>
          <w:b/>
          <w:bCs/>
        </w:rPr>
        <w:t>species</w:t>
      </w:r>
      <w:r>
        <w:t xml:space="preserve"> </w:t>
      </w:r>
      <w:r w:rsidR="00D6307F">
        <w:t>and its corresponding parameter values</w:t>
      </w:r>
      <w:r w:rsidR="0085382D">
        <w:t xml:space="preserve"> (e.g. </w:t>
      </w:r>
      <w:r w:rsidR="0085382D">
        <w:rPr>
          <w:i/>
          <w:iCs/>
        </w:rPr>
        <w:t>S.</w:t>
      </w:r>
      <w:r w:rsidR="0085382D" w:rsidRPr="004B57F4">
        <w:rPr>
          <w:i/>
          <w:iCs/>
        </w:rPr>
        <w:t xml:space="preserve"> </w:t>
      </w:r>
      <w:proofErr w:type="spellStart"/>
      <w:r w:rsidR="0085382D" w:rsidRPr="004B57F4">
        <w:rPr>
          <w:i/>
          <w:iCs/>
        </w:rPr>
        <w:t>mansoni</w:t>
      </w:r>
      <w:proofErr w:type="spellEnd"/>
      <w:r w:rsidR="0085382D">
        <w:t xml:space="preserve"> and </w:t>
      </w:r>
      <w:r w:rsidR="0085382D" w:rsidRPr="004B57F4">
        <w:rPr>
          <w:i/>
          <w:iCs/>
        </w:rPr>
        <w:t>S. haematobium</w:t>
      </w:r>
      <w:r w:rsidR="0085382D">
        <w:t>)</w:t>
      </w:r>
      <w:r w:rsidR="00D6307F">
        <w:t xml:space="preserve"> which </w:t>
      </w:r>
      <w:r>
        <w:t>model is being simulated for</w:t>
      </w:r>
      <w:r w:rsidR="00D6307F">
        <w:t xml:space="preserve">. </w:t>
      </w:r>
      <w:r w:rsidR="00A11B77">
        <w:t>Parameters to include (e</w:t>
      </w:r>
      <w:r w:rsidR="00D6307F">
        <w:t xml:space="preserve">xample of </w:t>
      </w:r>
      <w:r w:rsidR="00A11B77">
        <w:t xml:space="preserve">further </w:t>
      </w:r>
      <w:r w:rsidR="00D6307F">
        <w:t xml:space="preserve">parameters shown in </w:t>
      </w:r>
      <w:r w:rsidR="00D6307F" w:rsidRPr="00D6307F">
        <w:rPr>
          <w:b/>
          <w:bCs/>
        </w:rPr>
        <w:t>Table 1</w:t>
      </w:r>
      <w:r w:rsidR="00A11B77">
        <w:t>):</w:t>
      </w:r>
    </w:p>
    <w:p w14:paraId="1BD1C4AA" w14:textId="3FFAF7DC" w:rsidR="00DB4FAB" w:rsidRDefault="00DB4FAB" w:rsidP="00DB4FAB">
      <w:pPr>
        <w:pStyle w:val="ListParagraph"/>
        <w:numPr>
          <w:ilvl w:val="1"/>
          <w:numId w:val="1"/>
        </w:numPr>
        <w:jc w:val="both"/>
      </w:pPr>
      <w:r w:rsidRPr="00DB4FAB">
        <w:t xml:space="preserve">Age-profile of infection </w:t>
      </w:r>
      <w:r w:rsidR="00DD22F4">
        <w:t>(a</w:t>
      </w:r>
      <w:r w:rsidRPr="00DB4FAB">
        <w:t>ge-related exposure to infection</w:t>
      </w:r>
      <w:r w:rsidR="00DD22F4">
        <w:t>)</w:t>
      </w:r>
    </w:p>
    <w:p w14:paraId="739D3E56" w14:textId="781B434C" w:rsidR="000942B5" w:rsidRPr="00884E0B" w:rsidRDefault="000942B5" w:rsidP="00DB4FAB">
      <w:pPr>
        <w:pStyle w:val="ListParagraph"/>
        <w:numPr>
          <w:ilvl w:val="1"/>
          <w:numId w:val="1"/>
        </w:numPr>
        <w:jc w:val="both"/>
      </w:pPr>
      <w:r>
        <w:t>Transmission intensity R</w:t>
      </w:r>
      <w:r w:rsidRPr="000942B5">
        <w:rPr>
          <w:vertAlign w:val="subscript"/>
        </w:rPr>
        <w:t>0</w:t>
      </w:r>
    </w:p>
    <w:p w14:paraId="48F1A2C2" w14:textId="5B6D4327" w:rsidR="00884E0B" w:rsidRPr="00DB4FAB" w:rsidRDefault="00884E0B" w:rsidP="00DB4FAB">
      <w:pPr>
        <w:pStyle w:val="ListParagraph"/>
        <w:numPr>
          <w:ilvl w:val="1"/>
          <w:numId w:val="1"/>
        </w:numPr>
        <w:jc w:val="both"/>
      </w:pPr>
      <w:r>
        <w:t>Drug efficacy</w:t>
      </w:r>
    </w:p>
    <w:p w14:paraId="7575861E" w14:textId="298ACD89" w:rsidR="00A80ADD" w:rsidRPr="0085382D" w:rsidRDefault="00A80ADD" w:rsidP="00A80ADD">
      <w:pPr>
        <w:pStyle w:val="ListParagraph"/>
        <w:numPr>
          <w:ilvl w:val="0"/>
          <w:numId w:val="1"/>
        </w:numPr>
        <w:jc w:val="both"/>
      </w:pPr>
      <w:r w:rsidRPr="0085382D">
        <w:t>Specify</w:t>
      </w:r>
      <w:commentRangeStart w:id="5"/>
      <w:commentRangeStart w:id="6"/>
      <w:commentRangeEnd w:id="5"/>
      <w:r w:rsidRPr="0085382D">
        <w:rPr>
          <w:rStyle w:val="CommentReference"/>
        </w:rPr>
        <w:commentReference w:id="5"/>
      </w:r>
      <w:commentRangeEnd w:id="6"/>
      <w:r w:rsidRPr="0085382D">
        <w:rPr>
          <w:rStyle w:val="CommentReference"/>
        </w:rPr>
        <w:commentReference w:id="6"/>
      </w:r>
      <w:r w:rsidRPr="0085382D">
        <w:t xml:space="preserve"> </w:t>
      </w:r>
      <w:r w:rsidRPr="0085382D">
        <w:rPr>
          <w:b/>
          <w:bCs/>
        </w:rPr>
        <w:t>mating function</w:t>
      </w:r>
      <w:r w:rsidRPr="0085382D">
        <w:t xml:space="preserve"> for dioecious parasite and density-dependence in worm burden/egg production (density dependent fecundity – exponential): monogamous or non-monogamous</w:t>
      </w:r>
      <w:r w:rsidR="0085382D" w:rsidRPr="0085382D">
        <w:t xml:space="preserve"> mating</w:t>
      </w:r>
      <w:r w:rsidR="00F01206">
        <w:t>.</w:t>
      </w:r>
    </w:p>
    <w:p w14:paraId="7710623B" w14:textId="3FD3E2D5" w:rsidR="00884E0B" w:rsidRDefault="001F597B" w:rsidP="00884E0B">
      <w:pPr>
        <w:pStyle w:val="ListParagraph"/>
        <w:numPr>
          <w:ilvl w:val="0"/>
          <w:numId w:val="1"/>
        </w:numPr>
        <w:jc w:val="both"/>
      </w:pPr>
      <w:r>
        <w:t>Specify</w:t>
      </w:r>
      <w:r w:rsidR="006D5880">
        <w:t xml:space="preserve"> </w:t>
      </w:r>
      <w:r w:rsidR="006D5880" w:rsidRPr="006D5880">
        <w:rPr>
          <w:b/>
          <w:bCs/>
        </w:rPr>
        <w:t>treatment programme</w:t>
      </w:r>
      <w:r w:rsidR="006D5880">
        <w:t xml:space="preserve"> i.e. coverage levels for age groups, duration and frequency of treatment. </w:t>
      </w:r>
    </w:p>
    <w:p w14:paraId="03364C9D" w14:textId="6263D45B" w:rsidR="006D5880" w:rsidRDefault="006D5880" w:rsidP="00BA33FC">
      <w:pPr>
        <w:pStyle w:val="ListParagraph"/>
        <w:numPr>
          <w:ilvl w:val="0"/>
          <w:numId w:val="1"/>
        </w:numPr>
        <w:jc w:val="both"/>
      </w:pPr>
      <w:commentRangeStart w:id="7"/>
      <w:commentRangeStart w:id="8"/>
      <w:r>
        <w:t>Set</w:t>
      </w:r>
      <w:r w:rsidR="004B57F4">
        <w:t xml:space="preserve"> level of </w:t>
      </w:r>
      <w:r w:rsidR="004B57F4" w:rsidRPr="006D5880">
        <w:rPr>
          <w:b/>
          <w:bCs/>
        </w:rPr>
        <w:t>acquired immunity</w:t>
      </w:r>
      <w:r w:rsidR="004B57F4">
        <w:t xml:space="preserve"> </w:t>
      </w:r>
      <w:commentRangeEnd w:id="7"/>
      <w:r w:rsidR="0088125A">
        <w:rPr>
          <w:rStyle w:val="CommentReference"/>
        </w:rPr>
        <w:commentReference w:id="7"/>
      </w:r>
      <w:commentRangeEnd w:id="8"/>
      <w:r w:rsidR="00207943">
        <w:rPr>
          <w:rStyle w:val="CommentReference"/>
        </w:rPr>
        <w:commentReference w:id="8"/>
      </w:r>
      <w:r w:rsidR="004B57F4">
        <w:t>(i.e. less likely to be infected as an adult if infected as a child)</w:t>
      </w:r>
      <w:r w:rsidR="0085382D">
        <w:t xml:space="preserve">. See references </w:t>
      </w:r>
      <w:r w:rsidR="00045C3E">
        <w:t>5 - 6</w:t>
      </w:r>
      <w:r w:rsidR="0085382D">
        <w:t>.</w:t>
      </w:r>
      <w:r w:rsidRPr="006D5880">
        <w:t xml:space="preserve"> </w:t>
      </w:r>
    </w:p>
    <w:p w14:paraId="5C23C383" w14:textId="5158F0D8" w:rsidR="004B57F4" w:rsidRDefault="006D5880" w:rsidP="00BA33FC">
      <w:pPr>
        <w:pStyle w:val="ListParagraph"/>
        <w:numPr>
          <w:ilvl w:val="0"/>
          <w:numId w:val="1"/>
        </w:numPr>
        <w:jc w:val="both"/>
      </w:pPr>
      <w:r>
        <w:t xml:space="preserve">Set </w:t>
      </w:r>
      <w:r w:rsidR="00207943">
        <w:t xml:space="preserve">individual </w:t>
      </w:r>
      <w:r>
        <w:t xml:space="preserve">level of </w:t>
      </w:r>
      <w:r w:rsidRPr="006D5880">
        <w:rPr>
          <w:b/>
          <w:bCs/>
        </w:rPr>
        <w:t>adherence</w:t>
      </w:r>
      <w:r>
        <w:t xml:space="preserve"> </w:t>
      </w:r>
      <w:r w:rsidR="004859E5">
        <w:t>in order to simulate different adherence patterns</w:t>
      </w:r>
      <w:r w:rsidR="00F2675C">
        <w:t>, e.g. as an attribute</w:t>
      </w:r>
      <w:r w:rsidR="004859E5">
        <w:t xml:space="preserve">. </w:t>
      </w:r>
      <w:r w:rsidR="004F4CF6">
        <w:t>E</w:t>
      </w:r>
      <w:r w:rsidR="00A93768">
        <w:t>xample</w:t>
      </w:r>
      <w:r w:rsidR="004F4CF6">
        <w:t>s</w:t>
      </w:r>
      <w:r w:rsidR="00542C17">
        <w:t xml:space="preserve">: 1) </w:t>
      </w:r>
      <w:r w:rsidR="00A93768">
        <w:t>when there is full adherence and coverage is 75% SAC this means we treat 75% SAC at random (</w:t>
      </w:r>
      <w:r w:rsidR="004F4CF6">
        <w:t xml:space="preserve">i.e. </w:t>
      </w:r>
      <w:r w:rsidR="00A93768">
        <w:t>not necessarily the same SAC) for each round of MDA</w:t>
      </w:r>
      <w:r w:rsidR="00542C17">
        <w:t>; 2) when there is 10% non-adherence this means 10% of the population is not being treated at any round of MDA.</w:t>
      </w:r>
    </w:p>
    <w:p w14:paraId="5C1C6F20" w14:textId="7B1D7144" w:rsidR="00F2675C" w:rsidRDefault="00F2675C" w:rsidP="00BA33FC">
      <w:pPr>
        <w:pStyle w:val="ListParagraph"/>
        <w:numPr>
          <w:ilvl w:val="0"/>
          <w:numId w:val="1"/>
        </w:numPr>
        <w:jc w:val="both"/>
      </w:pPr>
      <w:r>
        <w:t xml:space="preserve">Record </w:t>
      </w:r>
      <w:r w:rsidRPr="00747E9E">
        <w:rPr>
          <w:b/>
          <w:bCs/>
        </w:rPr>
        <w:t>individual histories</w:t>
      </w:r>
      <w:r>
        <w:t xml:space="preserve"> (not all events, but most)</w:t>
      </w:r>
    </w:p>
    <w:p w14:paraId="569EA93F" w14:textId="3D0FB7CA" w:rsidR="00865CB1" w:rsidRDefault="00865CB1" w:rsidP="00BA33FC">
      <w:pPr>
        <w:jc w:val="both"/>
        <w:rPr>
          <w:u w:val="single"/>
        </w:rPr>
      </w:pPr>
    </w:p>
    <w:p w14:paraId="1F0A852B" w14:textId="71A392B7" w:rsidR="00747E9E" w:rsidRDefault="00747E9E" w:rsidP="00BA33FC">
      <w:pPr>
        <w:jc w:val="both"/>
        <w:rPr>
          <w:u w:val="single"/>
        </w:rPr>
      </w:pPr>
    </w:p>
    <w:p w14:paraId="2B407D5A" w14:textId="77777777" w:rsidR="00747E9E" w:rsidRDefault="00747E9E" w:rsidP="00BA33FC">
      <w:pPr>
        <w:jc w:val="both"/>
        <w:rPr>
          <w:u w:val="single"/>
        </w:rPr>
      </w:pPr>
    </w:p>
    <w:p w14:paraId="1F9DACCB" w14:textId="37FBEC22" w:rsidR="006D5880" w:rsidRPr="003E3322" w:rsidRDefault="006D5880" w:rsidP="00BA33FC">
      <w:pPr>
        <w:jc w:val="both"/>
        <w:rPr>
          <w:u w:val="single"/>
        </w:rPr>
      </w:pPr>
      <w:r w:rsidRPr="003E3322">
        <w:rPr>
          <w:u w:val="single"/>
        </w:rPr>
        <w:lastRenderedPageBreak/>
        <w:t>Model output</w:t>
      </w:r>
      <w:r w:rsidR="001532D6" w:rsidRPr="003E3322">
        <w:rPr>
          <w:u w:val="single"/>
        </w:rPr>
        <w:t xml:space="preserve"> and figures</w:t>
      </w:r>
    </w:p>
    <w:p w14:paraId="28CF4F95" w14:textId="646DEB5E" w:rsidR="0011263C" w:rsidRDefault="0011263C" w:rsidP="00BA33FC">
      <w:pPr>
        <w:pStyle w:val="ListParagraph"/>
        <w:numPr>
          <w:ilvl w:val="0"/>
          <w:numId w:val="1"/>
        </w:numPr>
        <w:jc w:val="both"/>
      </w:pPr>
      <w:r>
        <w:t xml:space="preserve">Model to </w:t>
      </w:r>
      <w:r w:rsidR="00B475F6">
        <w:t xml:space="preserve">save its state plus tables of events etc </w:t>
      </w:r>
      <w:r w:rsidR="00747E9E">
        <w:t>o</w:t>
      </w:r>
      <w:r w:rsidR="00B475F6">
        <w:t>ver N years. Include code to restart the model from any saved state.</w:t>
      </w:r>
      <w:bookmarkStart w:id="9" w:name="_GoBack"/>
      <w:bookmarkEnd w:id="9"/>
    </w:p>
    <w:p w14:paraId="144B9602" w14:textId="177A918C" w:rsidR="00546487" w:rsidRDefault="006D5880" w:rsidP="00BA33FC">
      <w:pPr>
        <w:pStyle w:val="ListParagraph"/>
        <w:numPr>
          <w:ilvl w:val="0"/>
          <w:numId w:val="1"/>
        </w:numPr>
        <w:jc w:val="both"/>
      </w:pPr>
      <w:r>
        <w:t>P</w:t>
      </w:r>
      <w:r w:rsidR="00C01D89">
        <w:t>revalence of infection and intensity of infection</w:t>
      </w:r>
      <w:r>
        <w:t xml:space="preserve"> over time</w:t>
      </w:r>
      <w:r w:rsidR="00546487">
        <w:t xml:space="preserve"> for whole population and specific age groups</w:t>
      </w:r>
      <w:r w:rsidR="003A754D">
        <w:t xml:space="preserve"> (e.g. figures in references </w:t>
      </w:r>
      <w:r w:rsidR="00DA3729">
        <w:t>7</w:t>
      </w:r>
      <w:r w:rsidR="003A754D">
        <w:t>-</w:t>
      </w:r>
      <w:r w:rsidR="00DA3729">
        <w:t>8</w:t>
      </w:r>
      <w:r w:rsidR="003A754D">
        <w:t>)</w:t>
      </w:r>
      <w:r w:rsidR="00C01D89">
        <w:t xml:space="preserve">. </w:t>
      </w:r>
    </w:p>
    <w:p w14:paraId="4D1F7C0D" w14:textId="7BB993DF" w:rsidR="00C01D89" w:rsidRDefault="00546487" w:rsidP="00BA33FC">
      <w:pPr>
        <w:pStyle w:val="ListParagraph"/>
        <w:numPr>
          <w:ilvl w:val="0"/>
          <w:numId w:val="1"/>
        </w:numPr>
        <w:jc w:val="both"/>
      </w:pPr>
      <w:r>
        <w:t>Prevalence of heavy-intensity infections over time.</w:t>
      </w:r>
      <w:r w:rsidR="00DD22F4">
        <w:t xml:space="preserve"> Heavy-intensity infections definition set in species parameters (varies for </w:t>
      </w:r>
      <w:r w:rsidR="00DD22F4" w:rsidRPr="00DD22F4">
        <w:rPr>
          <w:i/>
          <w:iCs/>
        </w:rPr>
        <w:t xml:space="preserve">S. </w:t>
      </w:r>
      <w:proofErr w:type="spellStart"/>
      <w:r w:rsidR="00DD22F4" w:rsidRPr="00DD22F4">
        <w:rPr>
          <w:i/>
          <w:iCs/>
        </w:rPr>
        <w:t>mansoni</w:t>
      </w:r>
      <w:proofErr w:type="spellEnd"/>
      <w:r w:rsidR="00DD22F4">
        <w:t xml:space="preserve"> and </w:t>
      </w:r>
      <w:r w:rsidR="00DD22F4" w:rsidRPr="00DD22F4">
        <w:rPr>
          <w:i/>
          <w:iCs/>
        </w:rPr>
        <w:t>S.</w:t>
      </w:r>
      <w:r w:rsidR="00DD22F4">
        <w:t xml:space="preserve"> </w:t>
      </w:r>
      <w:r w:rsidR="00DD22F4" w:rsidRPr="00DD22F4">
        <w:rPr>
          <w:i/>
          <w:iCs/>
        </w:rPr>
        <w:t>haematobium</w:t>
      </w:r>
      <w:r w:rsidR="003A754D">
        <w:t xml:space="preserve">; e.g. figures in references </w:t>
      </w:r>
      <w:r w:rsidR="00DA3729">
        <w:t>7</w:t>
      </w:r>
      <w:r w:rsidR="003A754D">
        <w:t>-</w:t>
      </w:r>
      <w:r w:rsidR="00DA3729">
        <w:t>8</w:t>
      </w:r>
      <w:r w:rsidR="00DD22F4">
        <w:t>).</w:t>
      </w:r>
    </w:p>
    <w:p w14:paraId="39C7B062" w14:textId="5E7DE0C0" w:rsidR="008313B5" w:rsidRDefault="00BA33FC" w:rsidP="008313B5">
      <w:pPr>
        <w:pStyle w:val="ListParagraph"/>
        <w:numPr>
          <w:ilvl w:val="0"/>
          <w:numId w:val="1"/>
        </w:numPr>
        <w:jc w:val="both"/>
      </w:pPr>
      <w:r>
        <w:t>True prevalence and intensity.</w:t>
      </w:r>
      <w:r w:rsidR="008313B5" w:rsidRPr="008313B5">
        <w:t xml:space="preserve"> </w:t>
      </w:r>
    </w:p>
    <w:p w14:paraId="2D39DA0A" w14:textId="310125E3" w:rsidR="001532D6" w:rsidRDefault="008313B5" w:rsidP="008313B5">
      <w:pPr>
        <w:pStyle w:val="ListParagraph"/>
        <w:numPr>
          <w:ilvl w:val="0"/>
          <w:numId w:val="1"/>
        </w:numPr>
        <w:jc w:val="both"/>
      </w:pPr>
      <w:r>
        <w:t xml:space="preserve">Calculate positive and negative predictive values </w:t>
      </w:r>
      <w:r w:rsidR="0026347F">
        <w:t xml:space="preserve">(PPV and NPV) </w:t>
      </w:r>
      <w:r>
        <w:t>to check for elimination vs resurgence</w:t>
      </w:r>
      <w:r w:rsidR="003A754D">
        <w:t xml:space="preserve"> (e.g. reference </w:t>
      </w:r>
      <w:r w:rsidR="00DA3729">
        <w:t>9</w:t>
      </w:r>
      <w:r w:rsidR="003A754D">
        <w:t>)</w:t>
      </w:r>
      <w:r>
        <w:t>.</w:t>
      </w:r>
    </w:p>
    <w:p w14:paraId="7C6D318F" w14:textId="77777777" w:rsidR="00865CB1" w:rsidRDefault="00865CB1" w:rsidP="00A1694E">
      <w:pPr>
        <w:jc w:val="both"/>
        <w:rPr>
          <w:u w:val="single"/>
        </w:rPr>
      </w:pPr>
    </w:p>
    <w:p w14:paraId="743DA0D3" w14:textId="1FCFA803" w:rsidR="003D3981" w:rsidRDefault="003D3981" w:rsidP="00A1694E">
      <w:pPr>
        <w:jc w:val="both"/>
        <w:rPr>
          <w:u w:val="single"/>
        </w:rPr>
      </w:pPr>
      <w:r>
        <w:rPr>
          <w:u w:val="single"/>
        </w:rPr>
        <w:t>Fitting model to data</w:t>
      </w:r>
    </w:p>
    <w:p w14:paraId="7E6D73EE" w14:textId="3C4B0C73" w:rsidR="003D3981" w:rsidRDefault="003D3981" w:rsidP="003D3981">
      <w:pPr>
        <w:pStyle w:val="ListParagraph"/>
        <w:numPr>
          <w:ilvl w:val="0"/>
          <w:numId w:val="1"/>
        </w:numPr>
        <w:jc w:val="both"/>
      </w:pPr>
      <w:r w:rsidRPr="003D3981">
        <w:t xml:space="preserve">Fitting </w:t>
      </w:r>
      <w:r>
        <w:t xml:space="preserve">model parameters to prevalence and intensity of infection data for all/specific age-groups. </w:t>
      </w:r>
    </w:p>
    <w:p w14:paraId="262978BD" w14:textId="2DD78924" w:rsidR="006F16BE" w:rsidRPr="003D3981" w:rsidRDefault="006F16BE" w:rsidP="003D3981">
      <w:pPr>
        <w:pStyle w:val="ListParagraph"/>
        <w:numPr>
          <w:ilvl w:val="0"/>
          <w:numId w:val="1"/>
        </w:numPr>
        <w:jc w:val="both"/>
      </w:pPr>
      <w:r>
        <w:t xml:space="preserve">Examples of published data available that </w:t>
      </w:r>
      <w:r w:rsidR="00E87A60">
        <w:t>could</w:t>
      </w:r>
      <w:r>
        <w:t xml:space="preserve"> be used</w:t>
      </w:r>
      <w:r w:rsidR="00237C06">
        <w:t xml:space="preserve"> to parametrise model: </w:t>
      </w:r>
      <w:r w:rsidR="00E24093">
        <w:t>Additional File 5 (figure 2A) in reference 10.</w:t>
      </w:r>
      <w:r w:rsidR="00D975F1">
        <w:t xml:space="preserve"> </w:t>
      </w:r>
      <w:r w:rsidR="006F58F2">
        <w:t>Historical full a</w:t>
      </w:r>
      <w:r w:rsidR="00D975F1">
        <w:t xml:space="preserve">ge profiles of infection </w:t>
      </w:r>
      <w:r w:rsidR="006F58F2">
        <w:t xml:space="preserve">data </w:t>
      </w:r>
      <w:r w:rsidR="00D975F1">
        <w:t xml:space="preserve">for </w:t>
      </w:r>
      <w:r w:rsidR="00D975F1" w:rsidRPr="00D975F1">
        <w:rPr>
          <w:i/>
          <w:iCs/>
        </w:rPr>
        <w:t xml:space="preserve">S. </w:t>
      </w:r>
      <w:proofErr w:type="spellStart"/>
      <w:r w:rsidR="00D975F1" w:rsidRPr="00D975F1">
        <w:rPr>
          <w:i/>
          <w:iCs/>
        </w:rPr>
        <w:t>mansoni</w:t>
      </w:r>
      <w:proofErr w:type="spellEnd"/>
      <w:r w:rsidR="00D975F1">
        <w:t xml:space="preserve"> in reference 11 and for </w:t>
      </w:r>
      <w:r w:rsidR="00D975F1" w:rsidRPr="00D975F1">
        <w:rPr>
          <w:i/>
          <w:iCs/>
        </w:rPr>
        <w:t>S. haematobium</w:t>
      </w:r>
      <w:r w:rsidR="00D975F1">
        <w:t xml:space="preserve"> in reference 12.</w:t>
      </w:r>
    </w:p>
    <w:p w14:paraId="711EB57F" w14:textId="77777777" w:rsidR="00865CB1" w:rsidRDefault="00865CB1" w:rsidP="00A1694E">
      <w:pPr>
        <w:jc w:val="both"/>
        <w:rPr>
          <w:u w:val="single"/>
        </w:rPr>
      </w:pPr>
    </w:p>
    <w:p w14:paraId="547F765F" w14:textId="04133D2E" w:rsidR="00A1694E" w:rsidRPr="003E3322" w:rsidRDefault="00A1694E" w:rsidP="00A1694E">
      <w:pPr>
        <w:jc w:val="both"/>
        <w:rPr>
          <w:u w:val="single"/>
        </w:rPr>
      </w:pPr>
      <w:r w:rsidRPr="003E3322">
        <w:rPr>
          <w:u w:val="single"/>
        </w:rPr>
        <w:t>Further model development</w:t>
      </w:r>
    </w:p>
    <w:p w14:paraId="38ECF8C6" w14:textId="1FDE698F" w:rsidR="00A1694E" w:rsidRDefault="00A1694E" w:rsidP="00A1694E">
      <w:pPr>
        <w:pStyle w:val="ListParagraph"/>
        <w:numPr>
          <w:ilvl w:val="0"/>
          <w:numId w:val="1"/>
        </w:numPr>
        <w:jc w:val="both"/>
      </w:pPr>
      <w:commentRangeStart w:id="10"/>
      <w:commentRangeStart w:id="11"/>
      <w:r>
        <w:t xml:space="preserve">Extend to multiple </w:t>
      </w:r>
      <w:r w:rsidRPr="00A64844">
        <w:rPr>
          <w:b/>
          <w:bCs/>
        </w:rPr>
        <w:t>communities</w:t>
      </w:r>
      <w:r>
        <w:t xml:space="preserve"> with migration</w:t>
      </w:r>
      <w:commentRangeEnd w:id="10"/>
      <w:r w:rsidR="00867BDE">
        <w:rPr>
          <w:rStyle w:val="CommentReference"/>
        </w:rPr>
        <w:commentReference w:id="10"/>
      </w:r>
      <w:commentRangeEnd w:id="11"/>
      <w:r w:rsidR="003216D8">
        <w:rPr>
          <w:rStyle w:val="CommentReference"/>
        </w:rPr>
        <w:commentReference w:id="11"/>
      </w:r>
      <w:r w:rsidR="003216D8">
        <w:t xml:space="preserve">: </w:t>
      </w:r>
      <w:r w:rsidR="003216D8" w:rsidRPr="003216D8">
        <w:t xml:space="preserve">more than one environmental </w:t>
      </w:r>
      <w:r w:rsidR="00A46155">
        <w:t>reservoir</w:t>
      </w:r>
      <w:r w:rsidR="003216D8" w:rsidRPr="003216D8">
        <w:t xml:space="preserve">, </w:t>
      </w:r>
      <w:r w:rsidR="003216D8">
        <w:t>giving</w:t>
      </w:r>
      <w:r w:rsidR="003216D8" w:rsidRPr="003216D8">
        <w:t xml:space="preserve"> different people different exposures to different sources. </w:t>
      </w:r>
      <w:r w:rsidR="003216D8">
        <w:t>P</w:t>
      </w:r>
      <w:r w:rsidR="003216D8" w:rsidRPr="003216D8">
        <w:t>otential to label different individuals (for different village membership etc).</w:t>
      </w:r>
    </w:p>
    <w:p w14:paraId="76108ABC" w14:textId="58B4D468" w:rsidR="00A1694E" w:rsidRDefault="00A1694E" w:rsidP="00A1694E">
      <w:pPr>
        <w:pStyle w:val="ListParagraph"/>
        <w:numPr>
          <w:ilvl w:val="0"/>
          <w:numId w:val="1"/>
        </w:numPr>
        <w:jc w:val="both"/>
      </w:pPr>
      <w:r>
        <w:t xml:space="preserve">Add in </w:t>
      </w:r>
      <w:r w:rsidRPr="006D5880">
        <w:rPr>
          <w:b/>
          <w:bCs/>
        </w:rPr>
        <w:t xml:space="preserve">multiple </w:t>
      </w:r>
      <w:r>
        <w:rPr>
          <w:b/>
          <w:bCs/>
        </w:rPr>
        <w:t>infections/</w:t>
      </w:r>
      <w:r w:rsidRPr="006D5880">
        <w:rPr>
          <w:b/>
          <w:bCs/>
        </w:rPr>
        <w:t>parasites</w:t>
      </w:r>
      <w:r>
        <w:t xml:space="preserve"> e.g. schistosomiasis and STH</w:t>
      </w:r>
    </w:p>
    <w:p w14:paraId="2C4578DE" w14:textId="311CBF8C" w:rsidR="004257D5" w:rsidRPr="00747E9E" w:rsidRDefault="004257D5" w:rsidP="00A1694E">
      <w:pPr>
        <w:pStyle w:val="ListParagraph"/>
        <w:numPr>
          <w:ilvl w:val="0"/>
          <w:numId w:val="1"/>
        </w:numPr>
        <w:jc w:val="both"/>
      </w:pPr>
      <w:r w:rsidRPr="00747E9E">
        <w:t xml:space="preserve">Add in </w:t>
      </w:r>
      <w:r w:rsidRPr="00747E9E">
        <w:rPr>
          <w:b/>
          <w:bCs/>
        </w:rPr>
        <w:t>hybrid schistosomes</w:t>
      </w:r>
      <w:r w:rsidRPr="00747E9E">
        <w:t xml:space="preserve"> which have a higher fecundity (egg output)</w:t>
      </w:r>
      <w:r w:rsidR="00C76A1C" w:rsidRPr="00747E9E">
        <w:t>/ include zoonotic reservoir</w:t>
      </w:r>
    </w:p>
    <w:p w14:paraId="73A74116" w14:textId="77777777" w:rsidR="00A1694E" w:rsidRDefault="00A1694E" w:rsidP="00A1694E">
      <w:pPr>
        <w:pStyle w:val="ListParagraph"/>
        <w:numPr>
          <w:ilvl w:val="0"/>
          <w:numId w:val="1"/>
        </w:numPr>
        <w:jc w:val="both"/>
        <w:rPr>
          <w:b/>
          <w:bCs/>
        </w:rPr>
      </w:pPr>
      <w:r w:rsidRPr="003A1117">
        <w:rPr>
          <w:b/>
          <w:bCs/>
        </w:rPr>
        <w:t>Female genital schistosomiasis</w:t>
      </w:r>
    </w:p>
    <w:p w14:paraId="7278CD52" w14:textId="1E3F4670" w:rsidR="00A1694E" w:rsidRPr="003A1117" w:rsidRDefault="003216D8" w:rsidP="00A1694E">
      <w:pPr>
        <w:pStyle w:val="ListParagraph"/>
        <w:numPr>
          <w:ilvl w:val="0"/>
          <w:numId w:val="1"/>
        </w:numPr>
        <w:jc w:val="both"/>
        <w:rPr>
          <w:b/>
          <w:bCs/>
        </w:rPr>
      </w:pPr>
      <w:r w:rsidRPr="00747E9E">
        <w:rPr>
          <w:b/>
          <w:bCs/>
        </w:rPr>
        <w:t>Diagnostic</w:t>
      </w:r>
      <w:r>
        <w:t xml:space="preserve"> sensitivity and specificity to be added</w:t>
      </w:r>
      <w:r w:rsidR="00A46155">
        <w:t xml:space="preserve"> (to give measured prevalence in addition to true prevalence). Diagnostics to </w:t>
      </w:r>
      <w:proofErr w:type="gramStart"/>
      <w:r w:rsidR="00747E9E">
        <w:t>include:</w:t>
      </w:r>
      <w:proofErr w:type="gramEnd"/>
      <w:r w:rsidR="00747E9E">
        <w:t xml:space="preserve"> </w:t>
      </w:r>
      <w:r w:rsidR="00A46155">
        <w:t>Kato-Katz,</w:t>
      </w:r>
      <w:r w:rsidR="00A1694E">
        <w:t xml:space="preserve"> CCA </w:t>
      </w:r>
      <w:r w:rsidR="00A46155">
        <w:t xml:space="preserve">and CAA. </w:t>
      </w:r>
    </w:p>
    <w:p w14:paraId="2ADF52FD" w14:textId="77777777" w:rsidR="00A1694E" w:rsidRDefault="00A1694E" w:rsidP="00E206A0">
      <w:pPr>
        <w:jc w:val="both"/>
        <w:rPr>
          <w:u w:val="single"/>
        </w:rPr>
      </w:pPr>
    </w:p>
    <w:p w14:paraId="004F3F4C" w14:textId="7AD3CFFF" w:rsidR="00E206A0" w:rsidRPr="00F01206" w:rsidRDefault="00E206A0" w:rsidP="00E206A0">
      <w:pPr>
        <w:jc w:val="both"/>
        <w:rPr>
          <w:b/>
          <w:bCs/>
          <w:u w:val="single"/>
        </w:rPr>
      </w:pPr>
      <w:commentRangeStart w:id="12"/>
      <w:commentRangeStart w:id="13"/>
      <w:r w:rsidRPr="00F01206">
        <w:rPr>
          <w:b/>
          <w:bCs/>
          <w:u w:val="single"/>
        </w:rPr>
        <w:t>References</w:t>
      </w:r>
      <w:commentRangeEnd w:id="12"/>
      <w:r w:rsidR="00071762" w:rsidRPr="00F01206">
        <w:rPr>
          <w:rStyle w:val="CommentReference"/>
          <w:b/>
          <w:bCs/>
        </w:rPr>
        <w:commentReference w:id="12"/>
      </w:r>
      <w:commentRangeEnd w:id="13"/>
      <w:r w:rsidR="00747E9E">
        <w:rPr>
          <w:rStyle w:val="CommentReference"/>
        </w:rPr>
        <w:commentReference w:id="13"/>
      </w:r>
    </w:p>
    <w:p w14:paraId="4D5A6EBE" w14:textId="54E8BF72" w:rsidR="00E206A0" w:rsidRDefault="00130E02" w:rsidP="000C4C81">
      <w:pPr>
        <w:jc w:val="both"/>
      </w:pPr>
      <w:r>
        <w:t xml:space="preserve">[1] </w:t>
      </w:r>
      <w:r w:rsidR="00C73810">
        <w:t xml:space="preserve">Anderson RM, Turner HC, Farrell SH, Truscott JE. </w:t>
      </w:r>
      <w:r w:rsidR="00C73810" w:rsidRPr="00C73810">
        <w:t xml:space="preserve">Studies of the </w:t>
      </w:r>
      <w:r w:rsidR="00C73810">
        <w:t>t</w:t>
      </w:r>
      <w:r w:rsidR="00C73810" w:rsidRPr="00C73810">
        <w:t xml:space="preserve">ransmission </w:t>
      </w:r>
      <w:r w:rsidR="00C73810">
        <w:t>d</w:t>
      </w:r>
      <w:r w:rsidR="00C73810" w:rsidRPr="00C73810">
        <w:t xml:space="preserve">ynamics, </w:t>
      </w:r>
      <w:r w:rsidR="00C73810">
        <w:t>m</w:t>
      </w:r>
      <w:r w:rsidR="00C73810" w:rsidRPr="00C73810">
        <w:t xml:space="preserve">athematical </w:t>
      </w:r>
      <w:r w:rsidR="00C73810">
        <w:t>m</w:t>
      </w:r>
      <w:r w:rsidR="00C73810" w:rsidRPr="00C73810">
        <w:t xml:space="preserve">odel </w:t>
      </w:r>
      <w:r w:rsidR="00C73810">
        <w:t>d</w:t>
      </w:r>
      <w:r w:rsidR="00C73810" w:rsidRPr="00C73810">
        <w:t xml:space="preserve">evelopment and the </w:t>
      </w:r>
      <w:r w:rsidR="00C73810">
        <w:t>c</w:t>
      </w:r>
      <w:r w:rsidR="00C73810" w:rsidRPr="00C73810">
        <w:t xml:space="preserve">ontrol of </w:t>
      </w:r>
      <w:r w:rsidR="00C73810">
        <w:t>s</w:t>
      </w:r>
      <w:r w:rsidR="00C73810" w:rsidRPr="00C73810">
        <w:t xml:space="preserve">chistosome </w:t>
      </w:r>
      <w:r w:rsidR="00C73810">
        <w:t>p</w:t>
      </w:r>
      <w:r w:rsidR="00C73810" w:rsidRPr="00C73810">
        <w:t xml:space="preserve">arasites by </w:t>
      </w:r>
      <w:r w:rsidR="00C73810">
        <w:t>m</w:t>
      </w:r>
      <w:r w:rsidR="00C73810" w:rsidRPr="00C73810">
        <w:t xml:space="preserve">ass </w:t>
      </w:r>
      <w:r w:rsidR="00C73810">
        <w:t>d</w:t>
      </w:r>
      <w:r w:rsidR="00C73810" w:rsidRPr="00C73810">
        <w:t xml:space="preserve">rug </w:t>
      </w:r>
      <w:r w:rsidR="00C73810">
        <w:t>a</w:t>
      </w:r>
      <w:r w:rsidR="00C73810" w:rsidRPr="00C73810">
        <w:t xml:space="preserve">dministration in </w:t>
      </w:r>
      <w:r w:rsidR="00C73810">
        <w:t>h</w:t>
      </w:r>
      <w:r w:rsidR="00C73810" w:rsidRPr="00C73810">
        <w:t xml:space="preserve">uman </w:t>
      </w:r>
      <w:r w:rsidR="00C73810">
        <w:t>c</w:t>
      </w:r>
      <w:r w:rsidR="00C73810" w:rsidRPr="00C73810">
        <w:t>ommunities.</w:t>
      </w:r>
      <w:r w:rsidR="00C73810">
        <w:t xml:space="preserve"> </w:t>
      </w:r>
      <w:r w:rsidR="00C73810" w:rsidRPr="00C73810">
        <w:rPr>
          <w:i/>
          <w:iCs/>
        </w:rPr>
        <w:t xml:space="preserve">Adv </w:t>
      </w:r>
      <w:proofErr w:type="spellStart"/>
      <w:r w:rsidR="00C73810" w:rsidRPr="00C73810">
        <w:rPr>
          <w:i/>
          <w:iCs/>
        </w:rPr>
        <w:t>Parasitol</w:t>
      </w:r>
      <w:proofErr w:type="spellEnd"/>
      <w:r w:rsidR="00C73810" w:rsidRPr="00C73810">
        <w:rPr>
          <w:i/>
          <w:iCs/>
        </w:rPr>
        <w:t>.</w:t>
      </w:r>
      <w:r w:rsidR="00C73810">
        <w:t xml:space="preserve"> 2016.</w:t>
      </w:r>
    </w:p>
    <w:p w14:paraId="788EF74C" w14:textId="290F138C" w:rsidR="00E206A0" w:rsidRDefault="00130E02" w:rsidP="000C4C81">
      <w:pPr>
        <w:jc w:val="both"/>
      </w:pPr>
      <w:r>
        <w:t xml:space="preserve">[2] </w:t>
      </w:r>
      <w:r w:rsidR="000F487F" w:rsidRPr="000F487F">
        <w:t xml:space="preserve">Truscott JE, Gurarie D, Alsallaq R, </w:t>
      </w:r>
      <w:r w:rsidR="000F487F">
        <w:t>et al.</w:t>
      </w:r>
      <w:r w:rsidR="000F487F" w:rsidRPr="000F487F">
        <w:t xml:space="preserve"> A comparison of two mathematical models of the impact of mass drug administration on the transmission and control of schistosomiasis. </w:t>
      </w:r>
      <w:r w:rsidR="000F487F" w:rsidRPr="000F487F">
        <w:rPr>
          <w:i/>
          <w:iCs/>
        </w:rPr>
        <w:t>Epidemics</w:t>
      </w:r>
      <w:r w:rsidR="000F487F" w:rsidRPr="000F487F">
        <w:t>.</w:t>
      </w:r>
      <w:r w:rsidR="000F487F">
        <w:t xml:space="preserve"> 2017.</w:t>
      </w:r>
    </w:p>
    <w:p w14:paraId="327DC5D5" w14:textId="34353137" w:rsidR="00AD2B8C" w:rsidRPr="001D2DC6" w:rsidRDefault="00AD2B8C" w:rsidP="000C4C81">
      <w:pPr>
        <w:jc w:val="both"/>
      </w:pPr>
      <w:r>
        <w:t xml:space="preserve">[3] </w:t>
      </w:r>
      <w:r w:rsidRPr="001D2DC6">
        <w:t xml:space="preserve">Medley GF &amp; Bundy DAP. Dynamic modelling of epidemiologic patterns of schistosomiasis morbidity. </w:t>
      </w:r>
      <w:r w:rsidRPr="001D2DC6">
        <w:rPr>
          <w:i/>
          <w:iCs/>
        </w:rPr>
        <w:t xml:space="preserve">Am J Trop Med </w:t>
      </w:r>
      <w:proofErr w:type="spellStart"/>
      <w:r w:rsidRPr="001D2DC6">
        <w:rPr>
          <w:i/>
          <w:iCs/>
        </w:rPr>
        <w:t>Hyg</w:t>
      </w:r>
      <w:proofErr w:type="spellEnd"/>
      <w:r w:rsidRPr="001D2DC6">
        <w:rPr>
          <w:i/>
          <w:iCs/>
        </w:rPr>
        <w:t>.</w:t>
      </w:r>
      <w:r w:rsidR="007C19D0" w:rsidRPr="007C19D0">
        <w:t xml:space="preserve"> </w:t>
      </w:r>
      <w:r w:rsidR="007C19D0" w:rsidRPr="001D2DC6">
        <w:t>1996</w:t>
      </w:r>
      <w:r w:rsidR="007C19D0">
        <w:t>.</w:t>
      </w:r>
    </w:p>
    <w:p w14:paraId="1E1B4403" w14:textId="4F723D50" w:rsidR="00AD2B8C" w:rsidRPr="001D2DC6" w:rsidRDefault="00AD2B8C" w:rsidP="000C4C81">
      <w:pPr>
        <w:jc w:val="both"/>
      </w:pPr>
      <w:r>
        <w:t xml:space="preserve">[4] </w:t>
      </w:r>
      <w:r w:rsidRPr="001D2DC6">
        <w:t>Chan</w:t>
      </w:r>
      <w:r>
        <w:t xml:space="preserve"> MS, </w:t>
      </w:r>
      <w:proofErr w:type="spellStart"/>
      <w:r>
        <w:t>Guyatt</w:t>
      </w:r>
      <w:proofErr w:type="spellEnd"/>
      <w:r>
        <w:t xml:space="preserve"> HL, Bundy DA,</w:t>
      </w:r>
      <w:r w:rsidRPr="001D2DC6">
        <w:t xml:space="preserve"> et al. The development of an age structured model for schistosomiasis transmission dynamics and control and its validation for </w:t>
      </w:r>
      <w:r w:rsidRPr="000F487F">
        <w:rPr>
          <w:i/>
          <w:iCs/>
        </w:rPr>
        <w:t>Schistosoma</w:t>
      </w:r>
      <w:r w:rsidRPr="001D2DC6">
        <w:rPr>
          <w:i/>
          <w:iCs/>
        </w:rPr>
        <w:t xml:space="preserve"> </w:t>
      </w:r>
      <w:proofErr w:type="spellStart"/>
      <w:r w:rsidRPr="001D2DC6">
        <w:rPr>
          <w:i/>
          <w:iCs/>
        </w:rPr>
        <w:t>mansoni</w:t>
      </w:r>
      <w:proofErr w:type="spellEnd"/>
      <w:r w:rsidRPr="001D2DC6">
        <w:t xml:space="preserve">. </w:t>
      </w:r>
      <w:proofErr w:type="spellStart"/>
      <w:r w:rsidRPr="001D2DC6">
        <w:rPr>
          <w:i/>
          <w:iCs/>
        </w:rPr>
        <w:t>Epidemiol</w:t>
      </w:r>
      <w:proofErr w:type="spellEnd"/>
      <w:r w:rsidRPr="001D2DC6">
        <w:rPr>
          <w:i/>
          <w:iCs/>
        </w:rPr>
        <w:t xml:space="preserve"> Infect.</w:t>
      </w:r>
      <w:r w:rsidR="007C19D0" w:rsidRPr="007C19D0">
        <w:t xml:space="preserve"> </w:t>
      </w:r>
      <w:r w:rsidR="007C19D0" w:rsidRPr="001D2DC6">
        <w:t>1995</w:t>
      </w:r>
      <w:r w:rsidR="007C19D0">
        <w:t>.</w:t>
      </w:r>
    </w:p>
    <w:p w14:paraId="680B6FFE" w14:textId="0EEBF1AF" w:rsidR="003233E6" w:rsidRDefault="00045C3E" w:rsidP="000C4C81">
      <w:pPr>
        <w:jc w:val="both"/>
      </w:pPr>
      <w:r>
        <w:lastRenderedPageBreak/>
        <w:t xml:space="preserve">[5] </w:t>
      </w:r>
      <w:r w:rsidR="007C19D0" w:rsidRPr="007C19D0">
        <w:t>Mitchell</w:t>
      </w:r>
      <w:r w:rsidR="007C19D0">
        <w:t xml:space="preserve"> KM</w:t>
      </w:r>
      <w:r w:rsidR="007C19D0" w:rsidRPr="007C19D0">
        <w:t xml:space="preserve">, </w:t>
      </w:r>
      <w:proofErr w:type="spellStart"/>
      <w:r w:rsidR="007C19D0" w:rsidRPr="007C19D0">
        <w:t>Mutapi</w:t>
      </w:r>
      <w:proofErr w:type="spellEnd"/>
      <w:r w:rsidR="007C19D0">
        <w:t xml:space="preserve"> F</w:t>
      </w:r>
      <w:r w:rsidR="007C19D0" w:rsidRPr="007C19D0">
        <w:t xml:space="preserve">, </w:t>
      </w:r>
      <w:proofErr w:type="spellStart"/>
      <w:r w:rsidR="007C19D0" w:rsidRPr="007C19D0">
        <w:t>Savill</w:t>
      </w:r>
      <w:proofErr w:type="spellEnd"/>
      <w:r w:rsidR="007C19D0">
        <w:t xml:space="preserve"> NJ</w:t>
      </w:r>
      <w:r w:rsidR="007C19D0" w:rsidRPr="007C19D0">
        <w:t xml:space="preserve">, and </w:t>
      </w:r>
      <w:proofErr w:type="spellStart"/>
      <w:r w:rsidR="007C19D0" w:rsidRPr="007C19D0">
        <w:t>Woolhouse</w:t>
      </w:r>
      <w:proofErr w:type="spellEnd"/>
      <w:r w:rsidR="007C19D0">
        <w:t xml:space="preserve"> MEJ. </w:t>
      </w:r>
      <w:r w:rsidR="007C19D0" w:rsidRPr="007C19D0">
        <w:t xml:space="preserve">Protective immunity to </w:t>
      </w:r>
      <w:r w:rsidR="007C19D0" w:rsidRPr="007C19D0">
        <w:rPr>
          <w:i/>
          <w:iCs/>
        </w:rPr>
        <w:t>Schistosoma haematobium</w:t>
      </w:r>
      <w:r w:rsidR="007C19D0" w:rsidRPr="007C19D0">
        <w:t xml:space="preserve"> infection is primarily an anti-fecundity response stimulated by the death of adult worms</w:t>
      </w:r>
      <w:r w:rsidR="007C19D0">
        <w:t xml:space="preserve">. </w:t>
      </w:r>
      <w:r w:rsidR="007C19D0" w:rsidRPr="007C19D0">
        <w:rPr>
          <w:i/>
          <w:iCs/>
        </w:rPr>
        <w:t>PNAS</w:t>
      </w:r>
      <w:r w:rsidR="007C19D0">
        <w:t>.</w:t>
      </w:r>
      <w:r w:rsidR="007C19D0" w:rsidRPr="007C19D0">
        <w:t xml:space="preserve"> </w:t>
      </w:r>
      <w:r w:rsidR="007C19D0">
        <w:t>2012.</w:t>
      </w:r>
    </w:p>
    <w:p w14:paraId="6EA6DC8E" w14:textId="57A4EA5F" w:rsidR="00045C3E" w:rsidRDefault="00045C3E" w:rsidP="000C4C81">
      <w:pPr>
        <w:jc w:val="both"/>
      </w:pPr>
      <w:r>
        <w:t xml:space="preserve">[6] </w:t>
      </w:r>
      <w:r w:rsidRPr="007C19D0">
        <w:t>Mitchell</w:t>
      </w:r>
      <w:r>
        <w:t xml:space="preserve"> KM</w:t>
      </w:r>
      <w:r w:rsidRPr="007C19D0">
        <w:t xml:space="preserve">, </w:t>
      </w:r>
      <w:proofErr w:type="spellStart"/>
      <w:r w:rsidRPr="007C19D0">
        <w:t>Mutapi</w:t>
      </w:r>
      <w:proofErr w:type="spellEnd"/>
      <w:r>
        <w:t xml:space="preserve"> F</w:t>
      </w:r>
      <w:r w:rsidRPr="007C19D0">
        <w:t xml:space="preserve">, </w:t>
      </w:r>
      <w:proofErr w:type="spellStart"/>
      <w:r w:rsidRPr="007C19D0">
        <w:t>Savill</w:t>
      </w:r>
      <w:proofErr w:type="spellEnd"/>
      <w:r>
        <w:t xml:space="preserve"> NJ</w:t>
      </w:r>
      <w:r w:rsidRPr="007C19D0">
        <w:t xml:space="preserve">, and </w:t>
      </w:r>
      <w:proofErr w:type="spellStart"/>
      <w:r w:rsidRPr="007C19D0">
        <w:t>Woolhouse</w:t>
      </w:r>
      <w:proofErr w:type="spellEnd"/>
      <w:r>
        <w:t xml:space="preserve"> MEJ. </w:t>
      </w:r>
      <w:r w:rsidRPr="00045C3E">
        <w:t>Explaining Observed Infection and Antibody Age-Profiles in Populations with Urogenital Schistosomiasis</w:t>
      </w:r>
      <w:r>
        <w:t xml:space="preserve">. </w:t>
      </w:r>
      <w:proofErr w:type="spellStart"/>
      <w:r w:rsidRPr="00045C3E">
        <w:rPr>
          <w:i/>
          <w:iCs/>
        </w:rPr>
        <w:t>PL</w:t>
      </w:r>
      <w:r>
        <w:rPr>
          <w:i/>
          <w:iCs/>
        </w:rPr>
        <w:t>o</w:t>
      </w:r>
      <w:r w:rsidRPr="00045C3E">
        <w:rPr>
          <w:i/>
          <w:iCs/>
        </w:rPr>
        <w:t>S</w:t>
      </w:r>
      <w:proofErr w:type="spellEnd"/>
      <w:r w:rsidRPr="00045C3E">
        <w:rPr>
          <w:i/>
          <w:iCs/>
        </w:rPr>
        <w:t xml:space="preserve"> Comp Biol</w:t>
      </w:r>
      <w:r>
        <w:t>. 2011.</w:t>
      </w:r>
    </w:p>
    <w:p w14:paraId="6C5815A0" w14:textId="59144581" w:rsidR="00130E02" w:rsidRDefault="00130E02" w:rsidP="000C4C81">
      <w:pPr>
        <w:jc w:val="both"/>
      </w:pPr>
      <w:r>
        <w:t>[</w:t>
      </w:r>
      <w:r w:rsidR="00DA3729">
        <w:t>7</w:t>
      </w:r>
      <w:r>
        <w:t xml:space="preserve">] Toor J, Alsallaq R, Truscott JE, et al. Are We on Our Way to Achieving the 2020 Goals for Schistosomiasis Morbidity Control Using Current World Health Organization Guidelines? </w:t>
      </w:r>
      <w:r w:rsidRPr="00130E02">
        <w:rPr>
          <w:i/>
          <w:iCs/>
        </w:rPr>
        <w:t>CID</w:t>
      </w:r>
      <w:r>
        <w:t>.</w:t>
      </w:r>
      <w:r w:rsidRPr="00130E02">
        <w:t xml:space="preserve"> </w:t>
      </w:r>
      <w:r>
        <w:t>2018.</w:t>
      </w:r>
    </w:p>
    <w:p w14:paraId="3E0513AF" w14:textId="21173C17" w:rsidR="00130E02" w:rsidRDefault="00130E02" w:rsidP="000C4C81">
      <w:pPr>
        <w:jc w:val="both"/>
      </w:pPr>
      <w:r>
        <w:t>[</w:t>
      </w:r>
      <w:r w:rsidR="00DA3729">
        <w:t>8</w:t>
      </w:r>
      <w:r>
        <w:t xml:space="preserve">] </w:t>
      </w:r>
      <w:r w:rsidRPr="00130E02">
        <w:t xml:space="preserve">Toor J, Turner HC, Truscott JE, et al. The design of schistosomiasis monitoring and evaluation programmes: The importance of collecting adult data to inform treatment strategies for </w:t>
      </w:r>
      <w:r w:rsidRPr="00130E02">
        <w:rPr>
          <w:i/>
          <w:iCs/>
        </w:rPr>
        <w:t xml:space="preserve">Schistosoma </w:t>
      </w:r>
      <w:proofErr w:type="spellStart"/>
      <w:r w:rsidRPr="00130E02">
        <w:rPr>
          <w:i/>
          <w:iCs/>
        </w:rPr>
        <w:t>mansoni</w:t>
      </w:r>
      <w:proofErr w:type="spellEnd"/>
      <w:r w:rsidRPr="00130E02">
        <w:t xml:space="preserve">. </w:t>
      </w:r>
      <w:proofErr w:type="spellStart"/>
      <w:r w:rsidRPr="00130E02">
        <w:rPr>
          <w:i/>
          <w:iCs/>
        </w:rPr>
        <w:t>PLoS</w:t>
      </w:r>
      <w:proofErr w:type="spellEnd"/>
      <w:r w:rsidRPr="00130E02">
        <w:rPr>
          <w:i/>
          <w:iCs/>
        </w:rPr>
        <w:t xml:space="preserve"> NTDs</w:t>
      </w:r>
      <w:r w:rsidRPr="00130E02">
        <w:t>. 2018</w:t>
      </w:r>
      <w:r>
        <w:t>.</w:t>
      </w:r>
    </w:p>
    <w:p w14:paraId="011DC9A7" w14:textId="40D47D8F" w:rsidR="00130E02" w:rsidRPr="00E24093" w:rsidRDefault="00130E02" w:rsidP="000C4C81">
      <w:pPr>
        <w:jc w:val="both"/>
      </w:pPr>
      <w:r>
        <w:t>[</w:t>
      </w:r>
      <w:r w:rsidR="00DA3729">
        <w:t>9</w:t>
      </w:r>
      <w:r>
        <w:t xml:space="preserve">] </w:t>
      </w:r>
      <w:r w:rsidR="000F487F" w:rsidRPr="000F487F">
        <w:t xml:space="preserve">Toor J, Truscott JE, Werkman M, </w:t>
      </w:r>
      <w:r w:rsidR="000F487F">
        <w:t>et al</w:t>
      </w:r>
      <w:r w:rsidR="000F487F" w:rsidRPr="000F487F">
        <w:t xml:space="preserve">. Determining post-treatment surveillance criteria for </w:t>
      </w:r>
      <w:r w:rsidR="000F487F">
        <w:t>predicting</w:t>
      </w:r>
      <w:r w:rsidR="000F487F" w:rsidRPr="000F487F">
        <w:t xml:space="preserve"> the elimination of </w:t>
      </w:r>
      <w:r w:rsidR="000F487F" w:rsidRPr="000F487F">
        <w:rPr>
          <w:i/>
          <w:iCs/>
        </w:rPr>
        <w:t xml:space="preserve">Schistosoma </w:t>
      </w:r>
      <w:proofErr w:type="spellStart"/>
      <w:r w:rsidR="000F487F" w:rsidRPr="000F487F">
        <w:rPr>
          <w:i/>
          <w:iCs/>
        </w:rPr>
        <w:t>mansoni</w:t>
      </w:r>
      <w:proofErr w:type="spellEnd"/>
      <w:r w:rsidR="000F487F" w:rsidRPr="000F487F">
        <w:t xml:space="preserve"> transmission.</w:t>
      </w:r>
      <w:r w:rsidR="000F487F">
        <w:t xml:space="preserve"> </w:t>
      </w:r>
      <w:r w:rsidR="000F487F" w:rsidRPr="000F487F">
        <w:rPr>
          <w:i/>
          <w:iCs/>
        </w:rPr>
        <w:t>P &amp; V.</w:t>
      </w:r>
      <w:r w:rsidR="00E24093">
        <w:rPr>
          <w:i/>
          <w:iCs/>
        </w:rPr>
        <w:t xml:space="preserve"> </w:t>
      </w:r>
      <w:r w:rsidR="00E24093">
        <w:t>2019.</w:t>
      </w:r>
    </w:p>
    <w:p w14:paraId="602C2F27" w14:textId="15511AD6" w:rsidR="00E206A0" w:rsidRDefault="00E24093" w:rsidP="000C4C81">
      <w:pPr>
        <w:jc w:val="both"/>
        <w:rPr>
          <w:i/>
          <w:iCs/>
        </w:rPr>
      </w:pPr>
      <w:r>
        <w:t xml:space="preserve">[10] </w:t>
      </w:r>
      <w:r w:rsidRPr="00E24093">
        <w:t>Gurarie</w:t>
      </w:r>
      <w:r>
        <w:t xml:space="preserve"> D</w:t>
      </w:r>
      <w:r w:rsidRPr="00E24093">
        <w:t>, King</w:t>
      </w:r>
      <w:r>
        <w:t xml:space="preserve"> CH</w:t>
      </w:r>
      <w:r w:rsidRPr="00E24093">
        <w:t>, Yoon</w:t>
      </w:r>
      <w:r>
        <w:t xml:space="preserve"> N</w:t>
      </w:r>
      <w:r w:rsidRPr="00E24093">
        <w:t xml:space="preserve"> &amp; Li </w:t>
      </w:r>
      <w:r>
        <w:t xml:space="preserve">E. </w:t>
      </w:r>
      <w:r w:rsidRPr="00E24093">
        <w:t xml:space="preserve">Refined stratified-worm-burden models that incorporate specific biological features of human and snail hosts provide better estimates of </w:t>
      </w:r>
      <w:r w:rsidRPr="00E24093">
        <w:rPr>
          <w:i/>
          <w:iCs/>
        </w:rPr>
        <w:t>Schistosoma</w:t>
      </w:r>
      <w:r w:rsidRPr="00E24093">
        <w:t xml:space="preserve"> diagnosis, transmission, and control</w:t>
      </w:r>
      <w:r>
        <w:t xml:space="preserve">. </w:t>
      </w:r>
      <w:r w:rsidRPr="000F487F">
        <w:rPr>
          <w:i/>
          <w:iCs/>
        </w:rPr>
        <w:t>P &amp; V.</w:t>
      </w:r>
      <w:r>
        <w:rPr>
          <w:i/>
          <w:iCs/>
        </w:rPr>
        <w:t xml:space="preserve"> </w:t>
      </w:r>
      <w:r w:rsidRPr="00E24093">
        <w:t>2016</w:t>
      </w:r>
      <w:r>
        <w:rPr>
          <w:i/>
          <w:iCs/>
        </w:rPr>
        <w:t>.</w:t>
      </w:r>
    </w:p>
    <w:p w14:paraId="637F39D7" w14:textId="7F97570A" w:rsidR="000C4C81" w:rsidRDefault="000C4C81" w:rsidP="000C4C81">
      <w:pPr>
        <w:jc w:val="both"/>
      </w:pPr>
      <w:r>
        <w:t xml:space="preserve">[11] </w:t>
      </w:r>
      <w:r w:rsidRPr="000C4C81">
        <w:t xml:space="preserve">Fulford AJ, Butterworth AE, </w:t>
      </w:r>
      <w:proofErr w:type="spellStart"/>
      <w:r w:rsidRPr="000C4C81">
        <w:t>Ouma</w:t>
      </w:r>
      <w:proofErr w:type="spellEnd"/>
      <w:r w:rsidRPr="000C4C81">
        <w:t xml:space="preserve"> JH</w:t>
      </w:r>
      <w:r>
        <w:t xml:space="preserve"> &amp; </w:t>
      </w:r>
      <w:r w:rsidRPr="000C4C81">
        <w:t xml:space="preserve">Sturrock RF. A statistical approach to schistosome population dynamics and estimation of the </w:t>
      </w:r>
      <w:proofErr w:type="gramStart"/>
      <w:r w:rsidRPr="000C4C81">
        <w:t>life-span</w:t>
      </w:r>
      <w:proofErr w:type="gramEnd"/>
      <w:r w:rsidRPr="000C4C81">
        <w:t xml:space="preserve"> of </w:t>
      </w:r>
      <w:r w:rsidRPr="000C4C81">
        <w:rPr>
          <w:i/>
          <w:iCs/>
        </w:rPr>
        <w:t xml:space="preserve">Schistosoma </w:t>
      </w:r>
      <w:proofErr w:type="spellStart"/>
      <w:r w:rsidRPr="000C4C81">
        <w:rPr>
          <w:i/>
          <w:iCs/>
        </w:rPr>
        <w:t>mansoni</w:t>
      </w:r>
      <w:proofErr w:type="spellEnd"/>
      <w:r w:rsidRPr="000C4C81">
        <w:t xml:space="preserve"> in man. </w:t>
      </w:r>
      <w:r w:rsidRPr="000C4C81">
        <w:rPr>
          <w:i/>
          <w:iCs/>
        </w:rPr>
        <w:t>Parasitology</w:t>
      </w:r>
      <w:r>
        <w:t>.</w:t>
      </w:r>
      <w:r w:rsidRPr="000C4C81">
        <w:t xml:space="preserve"> 1995</w:t>
      </w:r>
      <w:r>
        <w:t>.</w:t>
      </w:r>
    </w:p>
    <w:p w14:paraId="6BF3137D" w14:textId="344A9663" w:rsidR="00F93020" w:rsidRPr="000C4C81" w:rsidRDefault="00F93020" w:rsidP="000C4C81">
      <w:pPr>
        <w:jc w:val="both"/>
      </w:pPr>
      <w:r>
        <w:t xml:space="preserve">[12] </w:t>
      </w:r>
      <w:r w:rsidRPr="00F93020">
        <w:t>S. haem Bradley and McCullough</w:t>
      </w:r>
      <w:r>
        <w:t>.</w:t>
      </w:r>
      <w:r w:rsidRPr="00F93020">
        <w:t xml:space="preserve"> </w:t>
      </w:r>
      <w:r w:rsidR="006F58F2" w:rsidRPr="006F58F2">
        <w:t xml:space="preserve">Egg output stability and the epidemiology of </w:t>
      </w:r>
      <w:r w:rsidR="006F58F2" w:rsidRPr="006F58F2">
        <w:rPr>
          <w:i/>
          <w:iCs/>
        </w:rPr>
        <w:t>Schistosoma haematobium</w:t>
      </w:r>
      <w:r w:rsidR="006F58F2" w:rsidRPr="006F58F2">
        <w:t xml:space="preserve">. II. An analysis of the epidemiology of endemic </w:t>
      </w:r>
      <w:r w:rsidR="006F58F2" w:rsidRPr="006F58F2">
        <w:rPr>
          <w:i/>
          <w:iCs/>
        </w:rPr>
        <w:t>S. haematobium</w:t>
      </w:r>
      <w:r w:rsidR="006F58F2" w:rsidRPr="006F58F2">
        <w:t xml:space="preserve">. </w:t>
      </w:r>
      <w:r w:rsidR="006F58F2" w:rsidRPr="006F58F2">
        <w:rPr>
          <w:i/>
          <w:iCs/>
        </w:rPr>
        <w:t xml:space="preserve">Trans R Soc Trop Med </w:t>
      </w:r>
      <w:proofErr w:type="spellStart"/>
      <w:r w:rsidR="006F58F2" w:rsidRPr="006F58F2">
        <w:rPr>
          <w:i/>
          <w:iCs/>
        </w:rPr>
        <w:t>Hyg</w:t>
      </w:r>
      <w:proofErr w:type="spellEnd"/>
      <w:r w:rsidR="006F58F2" w:rsidRPr="006F58F2">
        <w:rPr>
          <w:i/>
          <w:iCs/>
        </w:rPr>
        <w:t>.</w:t>
      </w:r>
      <w:r w:rsidR="006F58F2" w:rsidRPr="006F58F2">
        <w:t xml:space="preserve"> </w:t>
      </w:r>
      <w:r w:rsidR="006F58F2" w:rsidRPr="00F93020">
        <w:t>1973</w:t>
      </w:r>
      <w:r w:rsidR="006F58F2">
        <w:t>.</w:t>
      </w:r>
    </w:p>
    <w:p w14:paraId="368A2D8B" w14:textId="77777777" w:rsidR="00FE2770" w:rsidRDefault="00FE2770" w:rsidP="00C01D89">
      <w:pPr>
        <w:rPr>
          <w:b/>
          <w:bCs/>
          <w:u w:val="single"/>
        </w:rPr>
      </w:pPr>
    </w:p>
    <w:p w14:paraId="6EAD22D2" w14:textId="352DBBCB" w:rsidR="003A754D" w:rsidRPr="00F01206" w:rsidRDefault="002A5BBE" w:rsidP="00C01D89">
      <w:pPr>
        <w:rPr>
          <w:b/>
          <w:bCs/>
          <w:u w:val="single"/>
        </w:rPr>
      </w:pPr>
      <w:r w:rsidRPr="00F01206">
        <w:rPr>
          <w:b/>
          <w:bCs/>
          <w:u w:val="single"/>
        </w:rPr>
        <w:t>Deterministic m</w:t>
      </w:r>
      <w:r w:rsidR="003A754D" w:rsidRPr="00F01206">
        <w:rPr>
          <w:b/>
          <w:bCs/>
          <w:u w:val="single"/>
        </w:rPr>
        <w:t>odel codes previously shared by NTD M</w:t>
      </w:r>
      <w:r w:rsidR="00F01206">
        <w:rPr>
          <w:b/>
          <w:bCs/>
          <w:u w:val="single"/>
        </w:rPr>
        <w:t xml:space="preserve">odelling </w:t>
      </w:r>
      <w:r w:rsidR="003A754D" w:rsidRPr="00F01206">
        <w:rPr>
          <w:b/>
          <w:bCs/>
          <w:u w:val="single"/>
        </w:rPr>
        <w:t>C</w:t>
      </w:r>
      <w:r w:rsidR="00F01206">
        <w:rPr>
          <w:b/>
          <w:bCs/>
          <w:u w:val="single"/>
        </w:rPr>
        <w:t>onsortium</w:t>
      </w:r>
      <w:r w:rsidR="003A754D" w:rsidRPr="00F01206">
        <w:rPr>
          <w:b/>
          <w:bCs/>
          <w:u w:val="single"/>
        </w:rPr>
        <w:t>:</w:t>
      </w:r>
    </w:p>
    <w:p w14:paraId="6A120A9C" w14:textId="39B7FCCC" w:rsidR="00E206A0" w:rsidRDefault="00266113" w:rsidP="00C01D89">
      <w:hyperlink r:id="rId10" w:history="1">
        <w:r w:rsidR="007C788B">
          <w:rPr>
            <w:rStyle w:val="Hyperlink"/>
          </w:rPr>
          <w:t>https://www.ntdmodelling.org/diseases/schistosomiasis-mansoni</w:t>
        </w:r>
      </w:hyperlink>
    </w:p>
    <w:sectPr w:rsidR="00E206A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or, Jaspreet" w:date="2019-09-20T18:29:00Z" w:initials="JT">
    <w:p w14:paraId="70C11B97" w14:textId="07AEC0E5" w:rsidR="00A93768" w:rsidRDefault="00A93768">
      <w:pPr>
        <w:pStyle w:val="CommentText"/>
      </w:pPr>
      <w:r>
        <w:rPr>
          <w:rStyle w:val="CommentReference"/>
        </w:rPr>
        <w:annotationRef/>
      </w:r>
      <w:r>
        <w:t>not sure about including these here</w:t>
      </w:r>
    </w:p>
  </w:comment>
  <w:comment w:id="3" w:author="Graham Medley" w:date="2019-08-16T17:21:00Z" w:initials="GM">
    <w:p w14:paraId="46C820AE" w14:textId="43E796C2" w:rsidR="0092181D" w:rsidRDefault="0092181D">
      <w:pPr>
        <w:pStyle w:val="CommentText"/>
      </w:pPr>
      <w:r>
        <w:rPr>
          <w:rStyle w:val="CommentReference"/>
        </w:rPr>
        <w:annotationRef/>
      </w:r>
      <w:proofErr w:type="gramStart"/>
      <w:r>
        <w:t>Personally</w:t>
      </w:r>
      <w:proofErr w:type="gramEnd"/>
      <w:r>
        <w:t xml:space="preserve"> I am very keen to start using Julia in earnest – it has the good bits of R and C – but I think that this is very much in Matt’s area to discuss.</w:t>
      </w:r>
    </w:p>
  </w:comment>
  <w:comment w:id="4" w:author="Graham Medley" w:date="2019-08-16T17:23:00Z" w:initials="GM">
    <w:p w14:paraId="3E84BF90" w14:textId="77777777" w:rsidR="0092181D" w:rsidRDefault="0092181D">
      <w:pPr>
        <w:pStyle w:val="CommentText"/>
      </w:pPr>
      <w:r>
        <w:rPr>
          <w:rStyle w:val="CommentReference"/>
        </w:rPr>
        <w:annotationRef/>
      </w:r>
      <w:r>
        <w:t>This is most easily done by assuming a gamma distributed individual propensity to infection and a Poisson rate of single worm pick up. However, more homogeneous individual propensity with more heterogeneous pickup give very similar distributions.</w:t>
      </w:r>
    </w:p>
    <w:p w14:paraId="268F6A8B" w14:textId="2CF76E5D" w:rsidR="0088125A" w:rsidRDefault="0088125A">
      <w:pPr>
        <w:pStyle w:val="CommentText"/>
      </w:pPr>
      <w:r>
        <w:t>The negative binomial is an approximation / empirical description that fits STH quite well when worms are expelled through chemotherapy. We are unable to do this for SCH. The distribution of excreted eggs is described by a negative binomial so there is some suggestion that this might be appropriate for SCH – but there is no direct evidence.</w:t>
      </w:r>
    </w:p>
  </w:comment>
  <w:comment w:id="5" w:author="Toor, Jaspreet" w:date="2019-08-07T18:25:00Z" w:initials="TJ">
    <w:p w14:paraId="38A72755" w14:textId="77777777" w:rsidR="00A80ADD" w:rsidRDefault="00A80ADD" w:rsidP="00A80ADD">
      <w:pPr>
        <w:pStyle w:val="CommentText"/>
      </w:pPr>
      <w:r>
        <w:rPr>
          <w:rStyle w:val="CommentReference"/>
        </w:rPr>
        <w:annotationRef/>
      </w:r>
      <w:r>
        <w:t xml:space="preserve">Also include non-monogamous </w:t>
      </w:r>
      <w:proofErr w:type="gramStart"/>
      <w:r>
        <w:t>option?</w:t>
      </w:r>
      <w:proofErr w:type="gramEnd"/>
    </w:p>
  </w:comment>
  <w:comment w:id="6" w:author="Graham Medley" w:date="2019-08-17T12:27:00Z" w:initials="GM">
    <w:p w14:paraId="7F9CBA39" w14:textId="77777777" w:rsidR="00A80ADD" w:rsidRDefault="00A80ADD" w:rsidP="00A80ADD">
      <w:pPr>
        <w:pStyle w:val="CommentText"/>
      </w:pPr>
      <w:r>
        <w:rPr>
          <w:rStyle w:val="CommentReference"/>
        </w:rPr>
        <w:annotationRef/>
      </w:r>
      <w:r>
        <w:t>Good</w:t>
      </w:r>
    </w:p>
  </w:comment>
  <w:comment w:id="7" w:author="Graham Medley" w:date="2019-08-17T12:30:00Z" w:initials="GM">
    <w:p w14:paraId="54191AFE" w14:textId="2EF76ABA" w:rsidR="0088125A" w:rsidRDefault="0088125A">
      <w:pPr>
        <w:pStyle w:val="CommentText"/>
      </w:pPr>
      <w:r>
        <w:rPr>
          <w:rStyle w:val="CommentReference"/>
        </w:rPr>
        <w:annotationRef/>
      </w:r>
      <w:r>
        <w:t>If we are going to include acquired immunity (which I think we should), then we will need to say how it is acquired, how long it lasts, its impact on current burden/infection etc.</w:t>
      </w:r>
      <w:r w:rsidR="00867BDE">
        <w:t xml:space="preserve"> Since Kate Mitchell is the only person to have done this, it would make sense to start with the model that she developed (or at least include the same processes in our model).</w:t>
      </w:r>
    </w:p>
  </w:comment>
  <w:comment w:id="8" w:author="Toor, Jaspreet" w:date="2019-09-10T21:05:00Z" w:initials="JT">
    <w:p w14:paraId="1408CC71" w14:textId="15D33950" w:rsidR="00207943" w:rsidRDefault="00207943">
      <w:pPr>
        <w:pStyle w:val="CommentText"/>
      </w:pPr>
      <w:r>
        <w:rPr>
          <w:rStyle w:val="CommentReference"/>
        </w:rPr>
        <w:annotationRef/>
      </w:r>
      <w:r>
        <w:t>Add</w:t>
      </w:r>
      <w:r w:rsidR="00DA3729">
        <w:t>ed</w:t>
      </w:r>
      <w:r>
        <w:t xml:space="preserve"> </w:t>
      </w:r>
      <w:r w:rsidR="00DA3729">
        <w:t xml:space="preserve">some of </w:t>
      </w:r>
      <w:proofErr w:type="spellStart"/>
      <w:r w:rsidR="00DA3729">
        <w:t>kate’s</w:t>
      </w:r>
      <w:proofErr w:type="spellEnd"/>
      <w:r>
        <w:t xml:space="preserve"> </w:t>
      </w:r>
      <w:r w:rsidR="00DA3729">
        <w:t>papers</w:t>
      </w:r>
      <w:r w:rsidR="00F01206">
        <w:t xml:space="preserve"> – will try looking over their models in more detail</w:t>
      </w:r>
    </w:p>
  </w:comment>
  <w:comment w:id="10" w:author="Graham Medley" w:date="2019-08-17T12:37:00Z" w:initials="GM">
    <w:p w14:paraId="3CB6D9AA" w14:textId="6718EF5F" w:rsidR="00867BDE" w:rsidRDefault="00867BDE">
      <w:pPr>
        <w:pStyle w:val="CommentText"/>
      </w:pPr>
      <w:r>
        <w:rPr>
          <w:rStyle w:val="CommentReference"/>
        </w:rPr>
        <w:annotationRef/>
      </w:r>
      <w:r>
        <w:t>The only thing that we need to do to include different communities is that there is more than one environmental source, and that different people have different exposures to different sources. We should also ask for the potential to label different individuals (for different village membership etc).</w:t>
      </w:r>
    </w:p>
    <w:p w14:paraId="0F2DEDED" w14:textId="6FECA358" w:rsidR="00867BDE" w:rsidRDefault="00867BDE">
      <w:pPr>
        <w:pStyle w:val="CommentText"/>
      </w:pPr>
      <w:r>
        <w:t>Do we need to have movement of infection between different environmental sources (water flow and snail movement)?</w:t>
      </w:r>
    </w:p>
  </w:comment>
  <w:comment w:id="11" w:author="Toor, Jaspreet" w:date="2019-09-20T15:17:00Z" w:initials="TJ">
    <w:p w14:paraId="52E336B8" w14:textId="3DC28140" w:rsidR="003216D8" w:rsidRDefault="003216D8">
      <w:pPr>
        <w:pStyle w:val="CommentText"/>
      </w:pPr>
      <w:r>
        <w:rPr>
          <w:rStyle w:val="CommentReference"/>
        </w:rPr>
        <w:annotationRef/>
      </w:r>
      <w:r>
        <w:t>Re: the question – I am not too sure but will look into this</w:t>
      </w:r>
      <w:r w:rsidR="00795D3C">
        <w:t>, I haven’t heard much about snail movement</w:t>
      </w:r>
    </w:p>
  </w:comment>
  <w:comment w:id="12" w:author="Graham Medley" w:date="2019-08-17T14:19:00Z" w:initials="GM">
    <w:p w14:paraId="3BDF754E" w14:textId="005BB410" w:rsidR="00071762" w:rsidRDefault="00071762">
      <w:pPr>
        <w:pStyle w:val="CommentText"/>
      </w:pPr>
      <w:r>
        <w:rPr>
          <w:rStyle w:val="CommentReference"/>
        </w:rPr>
        <w:annotationRef/>
      </w:r>
      <w:r>
        <w:t xml:space="preserve">If we only provide these </w:t>
      </w:r>
      <w:proofErr w:type="gramStart"/>
      <w:r>
        <w:t>references</w:t>
      </w:r>
      <w:proofErr w:type="gramEnd"/>
      <w:r>
        <w:t xml:space="preserve"> then we will only recreate the Imperial model. This is fine, but it ignores the developments since 1985 – Chan, Mitchell etc. </w:t>
      </w:r>
    </w:p>
  </w:comment>
  <w:comment w:id="13" w:author="Toor, Jaspreet [2]" w:date="2019-09-23T21:02:00Z" w:initials="JT">
    <w:p w14:paraId="1EEA9FF1" w14:textId="4AC868A9" w:rsidR="00747E9E" w:rsidRDefault="00747E9E">
      <w:pPr>
        <w:pStyle w:val="CommentText"/>
      </w:pPr>
      <w:r>
        <w:rPr>
          <w:rStyle w:val="CommentReference"/>
        </w:rPr>
        <w:annotationRef/>
      </w:r>
      <w:r>
        <w:t>More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C11B97" w15:done="0"/>
  <w15:commentEx w15:paraId="46C820AE" w15:done="1"/>
  <w15:commentEx w15:paraId="268F6A8B" w15:done="0"/>
  <w15:commentEx w15:paraId="38A72755" w15:done="1"/>
  <w15:commentEx w15:paraId="7F9CBA39" w15:paraIdParent="38A72755" w15:done="1"/>
  <w15:commentEx w15:paraId="54191AFE" w15:done="0"/>
  <w15:commentEx w15:paraId="1408CC71" w15:paraIdParent="54191AFE" w15:done="0"/>
  <w15:commentEx w15:paraId="0F2DEDED" w15:done="0"/>
  <w15:commentEx w15:paraId="52E336B8" w15:paraIdParent="0F2DEDED" w15:done="0"/>
  <w15:commentEx w15:paraId="3BDF754E" w15:done="1"/>
  <w15:commentEx w15:paraId="1EEA9FF1" w15:paraIdParent="3BDF75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C11B97" w16cid:durableId="212F9905"/>
  <w16cid:commentId w16cid:paraId="46C820AE" w16cid:durableId="2101649B"/>
  <w16cid:commentId w16cid:paraId="268F6A8B" w16cid:durableId="21016512"/>
  <w16cid:commentId w16cid:paraId="38A72755" w16cid:durableId="212F28FB"/>
  <w16cid:commentId w16cid:paraId="7F9CBA39" w16cid:durableId="2102712B"/>
  <w16cid:commentId w16cid:paraId="54191AFE" w16cid:durableId="210271DC"/>
  <w16cid:commentId w16cid:paraId="1408CC71" w16cid:durableId="21228E8A"/>
  <w16cid:commentId w16cid:paraId="0F2DEDED" w16cid:durableId="210273A1"/>
  <w16cid:commentId w16cid:paraId="52E336B8" w16cid:durableId="212F6BFF"/>
  <w16cid:commentId w16cid:paraId="3BDF754E" w16cid:durableId="21028B76"/>
  <w16cid:commentId w16cid:paraId="1EEA9FF1" w16cid:durableId="2133B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F2A7" w14:textId="77777777" w:rsidR="00266113" w:rsidRDefault="00266113" w:rsidP="003233E6">
      <w:pPr>
        <w:spacing w:after="0" w:line="240" w:lineRule="auto"/>
      </w:pPr>
      <w:r>
        <w:separator/>
      </w:r>
    </w:p>
  </w:endnote>
  <w:endnote w:type="continuationSeparator" w:id="0">
    <w:p w14:paraId="0404F447" w14:textId="77777777" w:rsidR="00266113" w:rsidRDefault="00266113" w:rsidP="0032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605510"/>
      <w:docPartObj>
        <w:docPartGallery w:val="Page Numbers (Bottom of Page)"/>
        <w:docPartUnique/>
      </w:docPartObj>
    </w:sdtPr>
    <w:sdtEndPr>
      <w:rPr>
        <w:noProof/>
      </w:rPr>
    </w:sdtEndPr>
    <w:sdtContent>
      <w:p w14:paraId="54BC28DD" w14:textId="1698E025" w:rsidR="003233E6" w:rsidRDefault="003233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530A8" w14:textId="77777777" w:rsidR="003233E6" w:rsidRDefault="00323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E935" w14:textId="77777777" w:rsidR="00266113" w:rsidRDefault="00266113" w:rsidP="003233E6">
      <w:pPr>
        <w:spacing w:after="0" w:line="240" w:lineRule="auto"/>
      </w:pPr>
      <w:r>
        <w:separator/>
      </w:r>
    </w:p>
  </w:footnote>
  <w:footnote w:type="continuationSeparator" w:id="0">
    <w:p w14:paraId="1A52832C" w14:textId="77777777" w:rsidR="00266113" w:rsidRDefault="00266113" w:rsidP="00323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B3B1A"/>
    <w:multiLevelType w:val="hybridMultilevel"/>
    <w:tmpl w:val="4FD63BB0"/>
    <w:lvl w:ilvl="0" w:tplc="43E2BCBE">
      <w:numFmt w:val="bullet"/>
      <w:lvlText w:val="-"/>
      <w:lvlJc w:val="left"/>
      <w:pPr>
        <w:ind w:left="720" w:hanging="360"/>
      </w:pPr>
      <w:rPr>
        <w:rFonts w:ascii="Calibri" w:eastAsiaTheme="minorHAnsi" w:hAnsi="Calibri" w:cs="Calibri" w:hint="default"/>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or, Jaspreet">
    <w15:presenceInfo w15:providerId="AD" w15:userId="S::jt513@ic.ac.uk::23dac893-7f9a-459d-9fb9-b3ad07f683b3"/>
  </w15:person>
  <w15:person w15:author="Graham Medley">
    <w15:presenceInfo w15:providerId="None" w15:userId="Graham Medley"/>
  </w15:person>
  <w15:person w15:author="Toor, Jaspreet [2]">
    <w15:presenceInfo w15:providerId="AD" w15:userId="S::jt513@ic.ac.uk::23dac893-7f9a-459d-9fb9-b3ad07f68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58"/>
    <w:rsid w:val="00045C3E"/>
    <w:rsid w:val="00071762"/>
    <w:rsid w:val="000942B5"/>
    <w:rsid w:val="000A2256"/>
    <w:rsid w:val="000C4C81"/>
    <w:rsid w:val="000F487F"/>
    <w:rsid w:val="0011263C"/>
    <w:rsid w:val="00130E02"/>
    <w:rsid w:val="001532D6"/>
    <w:rsid w:val="001C17EB"/>
    <w:rsid w:val="001C39AD"/>
    <w:rsid w:val="001D2DC6"/>
    <w:rsid w:val="001F597B"/>
    <w:rsid w:val="00207943"/>
    <w:rsid w:val="00237C06"/>
    <w:rsid w:val="0026347F"/>
    <w:rsid w:val="00266113"/>
    <w:rsid w:val="002A5BBE"/>
    <w:rsid w:val="002B3DF8"/>
    <w:rsid w:val="003216D8"/>
    <w:rsid w:val="003233E6"/>
    <w:rsid w:val="00357B31"/>
    <w:rsid w:val="00392179"/>
    <w:rsid w:val="00397441"/>
    <w:rsid w:val="003A1117"/>
    <w:rsid w:val="003A754D"/>
    <w:rsid w:val="003D3981"/>
    <w:rsid w:val="003E3322"/>
    <w:rsid w:val="003F43DF"/>
    <w:rsid w:val="004257D5"/>
    <w:rsid w:val="004504CA"/>
    <w:rsid w:val="004859E5"/>
    <w:rsid w:val="004B04CB"/>
    <w:rsid w:val="004B57F4"/>
    <w:rsid w:val="004F4CF6"/>
    <w:rsid w:val="00542C17"/>
    <w:rsid w:val="00544306"/>
    <w:rsid w:val="00546487"/>
    <w:rsid w:val="00553E41"/>
    <w:rsid w:val="005D4076"/>
    <w:rsid w:val="005D5537"/>
    <w:rsid w:val="00676651"/>
    <w:rsid w:val="006A64AF"/>
    <w:rsid w:val="006D5880"/>
    <w:rsid w:val="006F16BE"/>
    <w:rsid w:val="006F58F2"/>
    <w:rsid w:val="00712634"/>
    <w:rsid w:val="00747E9E"/>
    <w:rsid w:val="00793422"/>
    <w:rsid w:val="00795D3C"/>
    <w:rsid w:val="007C19D0"/>
    <w:rsid w:val="007C788B"/>
    <w:rsid w:val="007D4434"/>
    <w:rsid w:val="008313B5"/>
    <w:rsid w:val="0085382D"/>
    <w:rsid w:val="00865CB1"/>
    <w:rsid w:val="00867BDE"/>
    <w:rsid w:val="0088125A"/>
    <w:rsid w:val="00882307"/>
    <w:rsid w:val="00884E0B"/>
    <w:rsid w:val="008C39A2"/>
    <w:rsid w:val="0092181D"/>
    <w:rsid w:val="0095013D"/>
    <w:rsid w:val="009B5F56"/>
    <w:rsid w:val="009C3573"/>
    <w:rsid w:val="009C5253"/>
    <w:rsid w:val="00A11B77"/>
    <w:rsid w:val="00A1694E"/>
    <w:rsid w:val="00A46155"/>
    <w:rsid w:val="00A64844"/>
    <w:rsid w:val="00A73B89"/>
    <w:rsid w:val="00A80ADD"/>
    <w:rsid w:val="00A93768"/>
    <w:rsid w:val="00AD2B8C"/>
    <w:rsid w:val="00B44497"/>
    <w:rsid w:val="00B475F6"/>
    <w:rsid w:val="00B52CC2"/>
    <w:rsid w:val="00B71C73"/>
    <w:rsid w:val="00B84BF6"/>
    <w:rsid w:val="00BA1671"/>
    <w:rsid w:val="00BA33FC"/>
    <w:rsid w:val="00BC0120"/>
    <w:rsid w:val="00C01D89"/>
    <w:rsid w:val="00C14885"/>
    <w:rsid w:val="00C16475"/>
    <w:rsid w:val="00C57030"/>
    <w:rsid w:val="00C73810"/>
    <w:rsid w:val="00C76A1C"/>
    <w:rsid w:val="00CD7E11"/>
    <w:rsid w:val="00D44383"/>
    <w:rsid w:val="00D6307F"/>
    <w:rsid w:val="00D8144F"/>
    <w:rsid w:val="00D975F1"/>
    <w:rsid w:val="00DA3729"/>
    <w:rsid w:val="00DB4FAB"/>
    <w:rsid w:val="00DD22F4"/>
    <w:rsid w:val="00DE3E7D"/>
    <w:rsid w:val="00E07BA0"/>
    <w:rsid w:val="00E14A58"/>
    <w:rsid w:val="00E206A0"/>
    <w:rsid w:val="00E24093"/>
    <w:rsid w:val="00E87A60"/>
    <w:rsid w:val="00F01206"/>
    <w:rsid w:val="00F078F3"/>
    <w:rsid w:val="00F2675C"/>
    <w:rsid w:val="00F70165"/>
    <w:rsid w:val="00F93020"/>
    <w:rsid w:val="00FB17BC"/>
    <w:rsid w:val="00FE2770"/>
    <w:rsid w:val="00FF4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87A"/>
  <w15:chartTrackingRefBased/>
  <w15:docId w15:val="{46C81547-3129-4DFE-BF17-686F40A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58"/>
    <w:pPr>
      <w:ind w:left="720"/>
      <w:contextualSpacing/>
    </w:pPr>
  </w:style>
  <w:style w:type="character" w:styleId="CommentReference">
    <w:name w:val="annotation reference"/>
    <w:basedOn w:val="DefaultParagraphFont"/>
    <w:uiPriority w:val="99"/>
    <w:semiHidden/>
    <w:unhideWhenUsed/>
    <w:rsid w:val="00B44497"/>
    <w:rPr>
      <w:sz w:val="16"/>
      <w:szCs w:val="16"/>
    </w:rPr>
  </w:style>
  <w:style w:type="paragraph" w:styleId="CommentText">
    <w:name w:val="annotation text"/>
    <w:basedOn w:val="Normal"/>
    <w:link w:val="CommentTextChar"/>
    <w:uiPriority w:val="99"/>
    <w:semiHidden/>
    <w:unhideWhenUsed/>
    <w:rsid w:val="00B44497"/>
    <w:pPr>
      <w:spacing w:line="240" w:lineRule="auto"/>
    </w:pPr>
    <w:rPr>
      <w:sz w:val="20"/>
      <w:szCs w:val="20"/>
    </w:rPr>
  </w:style>
  <w:style w:type="character" w:customStyle="1" w:styleId="CommentTextChar">
    <w:name w:val="Comment Text Char"/>
    <w:basedOn w:val="DefaultParagraphFont"/>
    <w:link w:val="CommentText"/>
    <w:uiPriority w:val="99"/>
    <w:semiHidden/>
    <w:rsid w:val="00B44497"/>
    <w:rPr>
      <w:sz w:val="20"/>
      <w:szCs w:val="20"/>
    </w:rPr>
  </w:style>
  <w:style w:type="paragraph" w:styleId="CommentSubject">
    <w:name w:val="annotation subject"/>
    <w:basedOn w:val="CommentText"/>
    <w:next w:val="CommentText"/>
    <w:link w:val="CommentSubjectChar"/>
    <w:uiPriority w:val="99"/>
    <w:semiHidden/>
    <w:unhideWhenUsed/>
    <w:rsid w:val="00B44497"/>
    <w:rPr>
      <w:b/>
      <w:bCs/>
    </w:rPr>
  </w:style>
  <w:style w:type="character" w:customStyle="1" w:styleId="CommentSubjectChar">
    <w:name w:val="Comment Subject Char"/>
    <w:basedOn w:val="CommentTextChar"/>
    <w:link w:val="CommentSubject"/>
    <w:uiPriority w:val="99"/>
    <w:semiHidden/>
    <w:rsid w:val="00B44497"/>
    <w:rPr>
      <w:b/>
      <w:bCs/>
      <w:sz w:val="20"/>
      <w:szCs w:val="20"/>
    </w:rPr>
  </w:style>
  <w:style w:type="paragraph" w:styleId="BalloonText">
    <w:name w:val="Balloon Text"/>
    <w:basedOn w:val="Normal"/>
    <w:link w:val="BalloonTextChar"/>
    <w:uiPriority w:val="99"/>
    <w:semiHidden/>
    <w:unhideWhenUsed/>
    <w:rsid w:val="00B44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97"/>
    <w:rPr>
      <w:rFonts w:ascii="Segoe UI" w:hAnsi="Segoe UI" w:cs="Segoe UI"/>
      <w:sz w:val="18"/>
      <w:szCs w:val="18"/>
    </w:rPr>
  </w:style>
  <w:style w:type="character" w:styleId="Hyperlink">
    <w:name w:val="Hyperlink"/>
    <w:basedOn w:val="DefaultParagraphFont"/>
    <w:uiPriority w:val="99"/>
    <w:semiHidden/>
    <w:unhideWhenUsed/>
    <w:rsid w:val="00E206A0"/>
    <w:rPr>
      <w:color w:val="0000FF"/>
      <w:u w:val="single"/>
    </w:rPr>
  </w:style>
  <w:style w:type="character" w:styleId="Emphasis">
    <w:name w:val="Emphasis"/>
    <w:basedOn w:val="DefaultParagraphFont"/>
    <w:uiPriority w:val="20"/>
    <w:qFormat/>
    <w:rsid w:val="00E206A0"/>
    <w:rPr>
      <w:i/>
      <w:iCs/>
    </w:rPr>
  </w:style>
  <w:style w:type="paragraph" w:styleId="Header">
    <w:name w:val="header"/>
    <w:basedOn w:val="Normal"/>
    <w:link w:val="HeaderChar"/>
    <w:uiPriority w:val="99"/>
    <w:unhideWhenUsed/>
    <w:rsid w:val="00323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3E6"/>
  </w:style>
  <w:style w:type="paragraph" w:styleId="Footer">
    <w:name w:val="footer"/>
    <w:basedOn w:val="Normal"/>
    <w:link w:val="FooterChar"/>
    <w:uiPriority w:val="99"/>
    <w:unhideWhenUsed/>
    <w:rsid w:val="00323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3E6"/>
  </w:style>
  <w:style w:type="paragraph" w:styleId="Revision">
    <w:name w:val="Revision"/>
    <w:hidden/>
    <w:uiPriority w:val="99"/>
    <w:semiHidden/>
    <w:rsid w:val="00F26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52012">
      <w:bodyDiv w:val="1"/>
      <w:marLeft w:val="0"/>
      <w:marRight w:val="0"/>
      <w:marTop w:val="0"/>
      <w:marBottom w:val="0"/>
      <w:divBdr>
        <w:top w:val="none" w:sz="0" w:space="0" w:color="auto"/>
        <w:left w:val="none" w:sz="0" w:space="0" w:color="auto"/>
        <w:bottom w:val="none" w:sz="0" w:space="0" w:color="auto"/>
        <w:right w:val="none" w:sz="0" w:space="0" w:color="auto"/>
      </w:divBdr>
    </w:div>
    <w:div w:id="900286830">
      <w:bodyDiv w:val="1"/>
      <w:marLeft w:val="0"/>
      <w:marRight w:val="0"/>
      <w:marTop w:val="0"/>
      <w:marBottom w:val="0"/>
      <w:divBdr>
        <w:top w:val="none" w:sz="0" w:space="0" w:color="auto"/>
        <w:left w:val="none" w:sz="0" w:space="0" w:color="auto"/>
        <w:bottom w:val="none" w:sz="0" w:space="0" w:color="auto"/>
        <w:right w:val="none" w:sz="0" w:space="0" w:color="auto"/>
      </w:divBdr>
    </w:div>
    <w:div w:id="1537501517">
      <w:bodyDiv w:val="1"/>
      <w:marLeft w:val="0"/>
      <w:marRight w:val="0"/>
      <w:marTop w:val="0"/>
      <w:marBottom w:val="0"/>
      <w:divBdr>
        <w:top w:val="none" w:sz="0" w:space="0" w:color="auto"/>
        <w:left w:val="none" w:sz="0" w:space="0" w:color="auto"/>
        <w:bottom w:val="none" w:sz="0" w:space="0" w:color="auto"/>
        <w:right w:val="none" w:sz="0" w:space="0" w:color="auto"/>
      </w:divBdr>
    </w:div>
    <w:div w:id="1557936978">
      <w:bodyDiv w:val="1"/>
      <w:marLeft w:val="0"/>
      <w:marRight w:val="0"/>
      <w:marTop w:val="0"/>
      <w:marBottom w:val="0"/>
      <w:divBdr>
        <w:top w:val="none" w:sz="0" w:space="0" w:color="auto"/>
        <w:left w:val="none" w:sz="0" w:space="0" w:color="auto"/>
        <w:bottom w:val="none" w:sz="0" w:space="0" w:color="auto"/>
        <w:right w:val="none" w:sz="0" w:space="0" w:color="auto"/>
      </w:divBdr>
    </w:div>
    <w:div w:id="1811288993">
      <w:bodyDiv w:val="1"/>
      <w:marLeft w:val="0"/>
      <w:marRight w:val="0"/>
      <w:marTop w:val="0"/>
      <w:marBottom w:val="0"/>
      <w:divBdr>
        <w:top w:val="none" w:sz="0" w:space="0" w:color="auto"/>
        <w:left w:val="none" w:sz="0" w:space="0" w:color="auto"/>
        <w:bottom w:val="none" w:sz="0" w:space="0" w:color="auto"/>
        <w:right w:val="none" w:sz="0" w:space="0" w:color="auto"/>
      </w:divBdr>
    </w:div>
    <w:div w:id="1991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tdmodelling.org/diseases/schistosomiasis-mansoni"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 Jaspreet</dc:creator>
  <cp:keywords/>
  <dc:description/>
  <cp:lastModifiedBy>Jaspreet Toor</cp:lastModifiedBy>
  <cp:revision>3</cp:revision>
  <dcterms:created xsi:type="dcterms:W3CDTF">2019-09-23T19:19:00Z</dcterms:created>
  <dcterms:modified xsi:type="dcterms:W3CDTF">2019-09-23T20:05:00Z</dcterms:modified>
</cp:coreProperties>
</file>